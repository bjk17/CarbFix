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3C0" w:rsidRPr="00100E06" w:rsidRDefault="002D54AE" w:rsidP="00C07A98">
      <w:pPr>
        <w:spacing w:line="360" w:lineRule="auto"/>
        <w:rPr>
          <w:sz w:val="24"/>
          <w:szCs w:val="24"/>
          <w:rPrChange w:id="0" w:author="Hildur Eva Sigurðardóttir" w:date="2013-08-21T21:26:00Z">
            <w:rPr>
              <w:sz w:val="28"/>
              <w:szCs w:val="28"/>
            </w:rPr>
          </w:rPrChange>
        </w:rPr>
      </w:pPr>
      <w:r w:rsidRPr="00100E06">
        <w:rPr>
          <w:sz w:val="24"/>
          <w:szCs w:val="24"/>
          <w:rPrChange w:id="1" w:author="Hildur Eva Sigurðardóttir" w:date="2013-08-21T21:26:00Z">
            <w:rPr>
              <w:sz w:val="28"/>
              <w:szCs w:val="28"/>
            </w:rPr>
          </w:rPrChange>
        </w:rPr>
        <w:t>Kennsluleiðbeiningar</w:t>
      </w:r>
    </w:p>
    <w:p w:rsidR="00583A29" w:rsidRPr="00100E06" w:rsidRDefault="00583A29" w:rsidP="00C07A98">
      <w:pPr>
        <w:spacing w:line="360" w:lineRule="auto"/>
        <w:rPr>
          <w:sz w:val="24"/>
          <w:szCs w:val="24"/>
          <w:rPrChange w:id="2" w:author="Hildur Eva Sigurðardóttir" w:date="2013-08-21T21:26:00Z">
            <w:rPr>
              <w:sz w:val="28"/>
              <w:szCs w:val="28"/>
            </w:rPr>
          </w:rPrChange>
        </w:rPr>
      </w:pPr>
    </w:p>
    <w:p w:rsidR="004F5A72" w:rsidRPr="00100E06" w:rsidRDefault="004F5A72" w:rsidP="00C07A98">
      <w:pPr>
        <w:spacing w:line="360" w:lineRule="auto"/>
        <w:rPr>
          <w:sz w:val="24"/>
          <w:szCs w:val="24"/>
          <w:rPrChange w:id="3" w:author="Hildur Eva Sigurðardóttir" w:date="2013-08-21T21:26:00Z">
            <w:rPr>
              <w:sz w:val="28"/>
              <w:szCs w:val="28"/>
            </w:rPr>
          </w:rPrChange>
        </w:rPr>
      </w:pPr>
      <w:proofErr w:type="spellStart"/>
      <w:r w:rsidRPr="00100E06">
        <w:rPr>
          <w:sz w:val="24"/>
          <w:szCs w:val="24"/>
          <w:rPrChange w:id="4" w:author="Hildur Eva Sigurðardóttir" w:date="2013-08-21T21:26:00Z">
            <w:rPr>
              <w:sz w:val="28"/>
              <w:szCs w:val="28"/>
            </w:rPr>
          </w:rPrChange>
        </w:rPr>
        <w:t>CarbFix</w:t>
      </w:r>
      <w:proofErr w:type="spellEnd"/>
    </w:p>
    <w:p w:rsidR="00A27302" w:rsidRPr="00A5233D" w:rsidRDefault="008C09A2" w:rsidP="00B77E8C">
      <w:pPr>
        <w:tabs>
          <w:tab w:val="left" w:pos="709"/>
        </w:tabs>
        <w:spacing w:before="240" w:line="360" w:lineRule="auto"/>
        <w:ind w:firstLine="1"/>
        <w:rPr>
          <w:rFonts w:cs="Times New Roman"/>
          <w:sz w:val="24"/>
          <w:szCs w:val="24"/>
        </w:rPr>
      </w:pPr>
      <w:r w:rsidRPr="00100E06">
        <w:rPr>
          <w:rFonts w:cs="Times New Roman"/>
          <w:sz w:val="24"/>
          <w:szCs w:val="24"/>
        </w:rPr>
        <w:t xml:space="preserve">Aukið magn </w:t>
      </w:r>
      <w:r w:rsidR="00583A29" w:rsidRPr="00A95942">
        <w:rPr>
          <w:rFonts w:cs="Times New Roman"/>
          <w:sz w:val="24"/>
          <w:szCs w:val="24"/>
        </w:rPr>
        <w:t>k</w:t>
      </w:r>
      <w:r w:rsidR="002D54AE" w:rsidRPr="00A5233D">
        <w:rPr>
          <w:rFonts w:cs="Times New Roman"/>
          <w:sz w:val="24"/>
          <w:szCs w:val="24"/>
        </w:rPr>
        <w:t>oltvíoxíð</w:t>
      </w:r>
      <w:r w:rsidR="00654BE0" w:rsidRPr="00A5233D">
        <w:rPr>
          <w:rFonts w:cs="Times New Roman"/>
          <w:sz w:val="24"/>
          <w:szCs w:val="24"/>
        </w:rPr>
        <w:t>s</w:t>
      </w:r>
      <w:r w:rsidRPr="00A5233D">
        <w:rPr>
          <w:rFonts w:cs="Times New Roman"/>
          <w:sz w:val="24"/>
          <w:szCs w:val="24"/>
        </w:rPr>
        <w:t xml:space="preserve"> í andrúmsloftinu</w:t>
      </w:r>
      <w:r w:rsidR="002D54AE" w:rsidRPr="00A5233D">
        <w:rPr>
          <w:rFonts w:cs="Times New Roman"/>
          <w:sz w:val="24"/>
          <w:szCs w:val="24"/>
        </w:rPr>
        <w:t xml:space="preserve"> hefur leitt til aukinna gróðurhúsaáhrifa með tilheyrandi vanda, hækkunar á yfirbor</w:t>
      </w:r>
      <w:r w:rsidR="00E270A0" w:rsidRPr="00100E06">
        <w:rPr>
          <w:rFonts w:cs="Times New Roman"/>
          <w:sz w:val="24"/>
          <w:szCs w:val="24"/>
          <w:rPrChange w:id="5" w:author="Hildur Eva Sigurðardóttir" w:date="2013-08-21T21:26:00Z">
            <w:rPr>
              <w:rFonts w:cs="Times New Roman"/>
              <w:sz w:val="24"/>
              <w:szCs w:val="24"/>
            </w:rPr>
          </w:rPrChange>
        </w:rPr>
        <w:t xml:space="preserve">ði sjávar og súrnunar úthafanna. </w:t>
      </w:r>
      <w:r w:rsidR="002D54AE" w:rsidRPr="00100E06">
        <w:rPr>
          <w:rFonts w:cs="Times New Roman"/>
          <w:sz w:val="24"/>
          <w:szCs w:val="24"/>
          <w:rPrChange w:id="6" w:author="Hildur Eva Sigurðardóttir" w:date="2013-08-21T21:26:00Z">
            <w:rPr>
              <w:rFonts w:cs="Times New Roman"/>
              <w:sz w:val="24"/>
              <w:szCs w:val="24"/>
            </w:rPr>
          </w:rPrChange>
        </w:rPr>
        <w:t xml:space="preserve">Meðvitund </w:t>
      </w:r>
      <w:r w:rsidR="00583A29" w:rsidRPr="00100E06">
        <w:rPr>
          <w:rFonts w:cs="Times New Roman"/>
          <w:sz w:val="24"/>
          <w:szCs w:val="24"/>
          <w:rPrChange w:id="7" w:author="Hildur Eva Sigurðardóttir" w:date="2013-08-21T21:26:00Z">
            <w:rPr>
              <w:rFonts w:cs="Times New Roman"/>
              <w:sz w:val="24"/>
              <w:szCs w:val="24"/>
            </w:rPr>
          </w:rPrChange>
        </w:rPr>
        <w:t xml:space="preserve">fólks </w:t>
      </w:r>
      <w:r w:rsidR="002D54AE" w:rsidRPr="00100E06">
        <w:rPr>
          <w:rFonts w:cs="Times New Roman"/>
          <w:sz w:val="24"/>
          <w:szCs w:val="24"/>
          <w:rPrChange w:id="8" w:author="Hildur Eva Sigurðardóttir" w:date="2013-08-21T21:26:00Z">
            <w:rPr>
              <w:rFonts w:cs="Times New Roman"/>
              <w:sz w:val="24"/>
              <w:szCs w:val="24"/>
            </w:rPr>
          </w:rPrChange>
        </w:rPr>
        <w:t xml:space="preserve">og ábyrgð á </w:t>
      </w:r>
      <w:proofErr w:type="spellStart"/>
      <w:r w:rsidR="002D54AE" w:rsidRPr="00100E06">
        <w:rPr>
          <w:rFonts w:cs="Times New Roman"/>
          <w:sz w:val="24"/>
          <w:szCs w:val="24"/>
          <w:rPrChange w:id="9" w:author="Hildur Eva Sigurðardóttir" w:date="2013-08-21T21:26:00Z">
            <w:rPr>
              <w:rFonts w:cs="Times New Roman"/>
              <w:sz w:val="24"/>
              <w:szCs w:val="24"/>
            </w:rPr>
          </w:rPrChange>
        </w:rPr>
        <w:t>hlýnun</w:t>
      </w:r>
      <w:proofErr w:type="spellEnd"/>
      <w:r w:rsidR="002D54AE" w:rsidRPr="00100E06">
        <w:rPr>
          <w:rFonts w:cs="Times New Roman"/>
          <w:sz w:val="24"/>
          <w:szCs w:val="24"/>
          <w:rPrChange w:id="10" w:author="Hildur Eva Sigurðardóttir" w:date="2013-08-21T21:26:00Z">
            <w:rPr>
              <w:rFonts w:cs="Times New Roman"/>
              <w:sz w:val="24"/>
              <w:szCs w:val="24"/>
            </w:rPr>
          </w:rPrChange>
        </w:rPr>
        <w:t xml:space="preserve"> jarðar vegna vandans hefur aukist</w:t>
      </w:r>
      <w:r w:rsidR="00583A29" w:rsidRPr="00100E06">
        <w:rPr>
          <w:rFonts w:cs="Times New Roman"/>
          <w:sz w:val="24"/>
          <w:szCs w:val="24"/>
          <w:rPrChange w:id="11" w:author="Hildur Eva Sigurðardóttir" w:date="2013-08-21T21:26:00Z">
            <w:rPr>
              <w:rFonts w:cs="Times New Roman"/>
              <w:sz w:val="24"/>
              <w:szCs w:val="24"/>
            </w:rPr>
          </w:rPrChange>
        </w:rPr>
        <w:t xml:space="preserve">. Ýmis </w:t>
      </w:r>
      <w:proofErr w:type="spellStart"/>
      <w:r w:rsidR="00583A29" w:rsidRPr="00100E06">
        <w:rPr>
          <w:rFonts w:cs="Times New Roman"/>
          <w:sz w:val="24"/>
          <w:szCs w:val="24"/>
          <w:rPrChange w:id="12" w:author="Hildur Eva Sigurðardóttir" w:date="2013-08-21T21:26:00Z">
            <w:rPr>
              <w:rFonts w:cs="Times New Roman"/>
              <w:sz w:val="24"/>
              <w:szCs w:val="24"/>
            </w:rPr>
          </w:rPrChange>
        </w:rPr>
        <w:t>úrræði</w:t>
      </w:r>
      <w:proofErr w:type="spellEnd"/>
      <w:r w:rsidR="00583A29" w:rsidRPr="00100E06">
        <w:rPr>
          <w:rFonts w:cs="Times New Roman"/>
          <w:sz w:val="24"/>
          <w:szCs w:val="24"/>
          <w:rPrChange w:id="13" w:author="Hildur Eva Sigurðardóttir" w:date="2013-08-21T21:26:00Z">
            <w:rPr>
              <w:rFonts w:cs="Times New Roman"/>
              <w:sz w:val="24"/>
              <w:szCs w:val="24"/>
            </w:rPr>
          </w:rPrChange>
        </w:rPr>
        <w:t xml:space="preserve"> koma til greina</w:t>
      </w:r>
      <w:r w:rsidR="002D54AE" w:rsidRPr="00100E06">
        <w:rPr>
          <w:rFonts w:cs="Times New Roman"/>
          <w:sz w:val="24"/>
          <w:szCs w:val="24"/>
          <w:rPrChange w:id="14" w:author="Hildur Eva Sigurðardóttir" w:date="2013-08-21T21:26:00Z">
            <w:rPr>
              <w:rFonts w:cs="Times New Roman"/>
              <w:sz w:val="24"/>
              <w:szCs w:val="24"/>
            </w:rPr>
          </w:rPrChange>
        </w:rPr>
        <w:t xml:space="preserve"> og víða er reynt að vinna að lausnum. Eitt af því sem gert hefur verið til að draga </w:t>
      </w:r>
      <w:proofErr w:type="spellStart"/>
      <w:r w:rsidR="002D54AE" w:rsidRPr="00100E06">
        <w:rPr>
          <w:rFonts w:cs="Times New Roman"/>
          <w:sz w:val="24"/>
          <w:szCs w:val="24"/>
          <w:rPrChange w:id="15" w:author="Hildur Eva Sigurðardóttir" w:date="2013-08-21T21:26:00Z">
            <w:rPr>
              <w:rFonts w:cs="Times New Roman"/>
              <w:sz w:val="24"/>
              <w:szCs w:val="24"/>
            </w:rPr>
          </w:rPrChange>
        </w:rPr>
        <w:t>úr</w:t>
      </w:r>
      <w:proofErr w:type="spellEnd"/>
      <w:r w:rsidR="002D54AE" w:rsidRPr="00100E06">
        <w:rPr>
          <w:rFonts w:cs="Times New Roman"/>
          <w:sz w:val="24"/>
          <w:szCs w:val="24"/>
          <w:rPrChange w:id="16" w:author="Hildur Eva Sigurðardóttir" w:date="2013-08-21T21:26:00Z">
            <w:rPr>
              <w:rFonts w:cs="Times New Roman"/>
              <w:sz w:val="24"/>
              <w:szCs w:val="24"/>
            </w:rPr>
          </w:rPrChange>
        </w:rPr>
        <w:t xml:space="preserve"> </w:t>
      </w:r>
      <w:r w:rsidR="007A7FE7" w:rsidRPr="00100E06">
        <w:rPr>
          <w:rFonts w:cs="Times New Roman"/>
          <w:sz w:val="24"/>
          <w:szCs w:val="24"/>
          <w:rPrChange w:id="17" w:author="Hildur Eva Sigurðardóttir" w:date="2013-08-21T21:26:00Z">
            <w:rPr>
              <w:rFonts w:cs="Times New Roman"/>
              <w:sz w:val="24"/>
              <w:szCs w:val="24"/>
            </w:rPr>
          </w:rPrChange>
        </w:rPr>
        <w:t>magni</w:t>
      </w:r>
      <w:r w:rsidR="002D54AE" w:rsidRPr="00100E06">
        <w:rPr>
          <w:rFonts w:cs="Times New Roman"/>
          <w:sz w:val="24"/>
          <w:szCs w:val="24"/>
          <w:rPrChange w:id="18" w:author="Hildur Eva Sigurðardóttir" w:date="2013-08-21T21:26:00Z">
            <w:rPr>
              <w:rFonts w:cs="Times New Roman"/>
              <w:sz w:val="24"/>
              <w:szCs w:val="24"/>
            </w:rPr>
          </w:rPrChange>
        </w:rPr>
        <w:t xml:space="preserve"> koltvíoxíðs (CO</w:t>
      </w:r>
      <w:r w:rsidR="002D54AE" w:rsidRPr="00100E06">
        <w:rPr>
          <w:rFonts w:cs="Times New Roman"/>
          <w:sz w:val="24"/>
          <w:szCs w:val="24"/>
          <w:vertAlign w:val="subscript"/>
          <w:rPrChange w:id="19" w:author="Hildur Eva Sigurðardóttir" w:date="2013-08-21T21:26:00Z">
            <w:rPr>
              <w:rFonts w:cs="Times New Roman"/>
              <w:sz w:val="24"/>
              <w:szCs w:val="24"/>
              <w:vertAlign w:val="subscript"/>
            </w:rPr>
          </w:rPrChange>
        </w:rPr>
        <w:t>2</w:t>
      </w:r>
      <w:r w:rsidR="002D54AE" w:rsidRPr="00100E06">
        <w:rPr>
          <w:rFonts w:cs="Times New Roman"/>
          <w:sz w:val="24"/>
          <w:szCs w:val="24"/>
          <w:rPrChange w:id="20" w:author="Hildur Eva Sigurðardóttir" w:date="2013-08-21T21:26:00Z">
            <w:rPr>
              <w:rFonts w:cs="Times New Roman"/>
              <w:sz w:val="24"/>
              <w:szCs w:val="24"/>
            </w:rPr>
          </w:rPrChange>
        </w:rPr>
        <w:t xml:space="preserve">) í andrúmslofti er að fanga og binda það í bergi. Orkuveita Reykjavíkur hefur stjórnað </w:t>
      </w:r>
      <w:proofErr w:type="spellStart"/>
      <w:r w:rsidR="002D54AE" w:rsidRPr="00100E06">
        <w:rPr>
          <w:rFonts w:cs="Times New Roman"/>
          <w:sz w:val="24"/>
          <w:szCs w:val="24"/>
          <w:rPrChange w:id="21" w:author="Hildur Eva Sigurðardóttir" w:date="2013-08-21T21:26:00Z">
            <w:rPr>
              <w:rFonts w:cs="Times New Roman"/>
              <w:sz w:val="24"/>
              <w:szCs w:val="24"/>
            </w:rPr>
          </w:rPrChange>
        </w:rPr>
        <w:t>slíkum</w:t>
      </w:r>
      <w:proofErr w:type="spellEnd"/>
      <w:r w:rsidR="002D54AE" w:rsidRPr="00100E06">
        <w:rPr>
          <w:rFonts w:cs="Times New Roman"/>
          <w:sz w:val="24"/>
          <w:szCs w:val="24"/>
          <w:rPrChange w:id="22" w:author="Hildur Eva Sigurðardóttir" w:date="2013-08-21T21:26:00Z">
            <w:rPr>
              <w:rFonts w:cs="Times New Roman"/>
              <w:sz w:val="24"/>
              <w:szCs w:val="24"/>
            </w:rPr>
          </w:rPrChange>
        </w:rPr>
        <w:t xml:space="preserve"> tilraunum á Hengilssvæðinu við Hellisheiðarvirkjun og líkir eftir ferli sem verður til á náttúrulegan hátt í umhverfinu.  </w:t>
      </w:r>
      <w:proofErr w:type="spellStart"/>
      <w:r w:rsidR="002D54AE" w:rsidRPr="00100E06">
        <w:rPr>
          <w:rFonts w:cs="Times New Roman"/>
          <w:sz w:val="24"/>
          <w:szCs w:val="24"/>
          <w:rPrChange w:id="23" w:author="Hildur Eva Sigurðardóttir" w:date="2013-08-21T21:26:00Z">
            <w:rPr>
              <w:rFonts w:cs="Times New Roman"/>
              <w:sz w:val="24"/>
              <w:szCs w:val="24"/>
            </w:rPr>
          </w:rPrChange>
        </w:rPr>
        <w:t>Þróuð</w:t>
      </w:r>
      <w:proofErr w:type="spellEnd"/>
      <w:r w:rsidR="002D54AE" w:rsidRPr="00100E06">
        <w:rPr>
          <w:rFonts w:cs="Times New Roman"/>
          <w:sz w:val="24"/>
          <w:szCs w:val="24"/>
          <w:rPrChange w:id="24" w:author="Hildur Eva Sigurðardóttir" w:date="2013-08-21T21:26:00Z">
            <w:rPr>
              <w:rFonts w:cs="Times New Roman"/>
              <w:sz w:val="24"/>
              <w:szCs w:val="24"/>
            </w:rPr>
          </w:rPrChange>
        </w:rPr>
        <w:t xml:space="preserve"> hefur verið aðferð </w:t>
      </w:r>
      <w:r w:rsidR="00583A29" w:rsidRPr="00100E06">
        <w:rPr>
          <w:rFonts w:cs="Times New Roman"/>
          <w:sz w:val="24"/>
          <w:szCs w:val="24"/>
          <w:rPrChange w:id="25" w:author="Hildur Eva Sigurðardóttir" w:date="2013-08-21T21:26:00Z">
            <w:rPr>
              <w:rFonts w:cs="Times New Roman"/>
              <w:sz w:val="24"/>
              <w:szCs w:val="24"/>
            </w:rPr>
          </w:rPrChange>
        </w:rPr>
        <w:t>til</w:t>
      </w:r>
      <w:r w:rsidR="002D54AE" w:rsidRPr="00100E06">
        <w:rPr>
          <w:rFonts w:cs="Times New Roman"/>
          <w:sz w:val="24"/>
          <w:szCs w:val="24"/>
          <w:rPrChange w:id="26" w:author="Hildur Eva Sigurðardóttir" w:date="2013-08-21T21:26:00Z">
            <w:rPr>
              <w:rFonts w:cs="Times New Roman"/>
              <w:sz w:val="24"/>
              <w:szCs w:val="24"/>
            </w:rPr>
          </w:rPrChange>
        </w:rPr>
        <w:t xml:space="preserve"> að skilja koltvíoxíð frá öðrum gastegundum og </w:t>
      </w:r>
      <w:proofErr w:type="spellStart"/>
      <w:r w:rsidR="002D54AE" w:rsidRPr="00100E06">
        <w:rPr>
          <w:rFonts w:cs="Times New Roman"/>
          <w:sz w:val="24"/>
          <w:szCs w:val="24"/>
          <w:rPrChange w:id="27" w:author="Hildur Eva Sigurðardóttir" w:date="2013-08-21T21:26:00Z">
            <w:rPr>
              <w:rFonts w:cs="Times New Roman"/>
              <w:sz w:val="24"/>
              <w:szCs w:val="24"/>
            </w:rPr>
          </w:rPrChange>
        </w:rPr>
        <w:t>dæla</w:t>
      </w:r>
      <w:proofErr w:type="spellEnd"/>
      <w:r w:rsidR="002D54AE" w:rsidRPr="00100E06">
        <w:rPr>
          <w:rFonts w:cs="Times New Roman"/>
          <w:sz w:val="24"/>
          <w:szCs w:val="24"/>
          <w:rPrChange w:id="28" w:author="Hildur Eva Sigurðardóttir" w:date="2013-08-21T21:26:00Z">
            <w:rPr>
              <w:rFonts w:cs="Times New Roman"/>
              <w:sz w:val="24"/>
              <w:szCs w:val="24"/>
            </w:rPr>
          </w:rPrChange>
        </w:rPr>
        <w:t xml:space="preserve"> því með vatni niður í basaltbergið í nágrenni Hellisheiðarvirkjunar. Koltvíoxíðgasið </w:t>
      </w:r>
      <w:r w:rsidR="00CC6D77" w:rsidRPr="00100E06">
        <w:rPr>
          <w:rFonts w:cs="Times New Roman"/>
          <w:sz w:val="24"/>
          <w:szCs w:val="24"/>
          <w:rPrChange w:id="29" w:author="Hildur Eva Sigurðardóttir" w:date="2013-08-21T21:26:00Z">
            <w:rPr>
              <w:rFonts w:cs="Times New Roman"/>
              <w:sz w:val="24"/>
              <w:szCs w:val="24"/>
            </w:rPr>
          </w:rPrChange>
        </w:rPr>
        <w:t xml:space="preserve">blandast vatninu á 350 metra dýpi og </w:t>
      </w:r>
      <w:r w:rsidR="000B1EFD" w:rsidRPr="00100E06">
        <w:rPr>
          <w:rFonts w:cs="Times New Roman"/>
          <w:sz w:val="24"/>
          <w:szCs w:val="24"/>
          <w:rPrChange w:id="30" w:author="Hildur Eva Sigurðardóttir" w:date="2013-08-21T21:26:00Z">
            <w:rPr>
              <w:rFonts w:cs="Times New Roman"/>
              <w:sz w:val="24"/>
              <w:szCs w:val="24"/>
            </w:rPr>
          </w:rPrChange>
        </w:rPr>
        <w:t>þ</w:t>
      </w:r>
      <w:r w:rsidR="00CC6D77" w:rsidRPr="00100E06">
        <w:rPr>
          <w:rFonts w:cs="Times New Roman"/>
          <w:sz w:val="24"/>
          <w:szCs w:val="24"/>
          <w:rPrChange w:id="31" w:author="Hildur Eva Sigurðardóttir" w:date="2013-08-21T21:26:00Z">
            <w:rPr>
              <w:rFonts w:cs="Times New Roman"/>
              <w:sz w:val="24"/>
              <w:szCs w:val="24"/>
            </w:rPr>
          </w:rPrChange>
        </w:rPr>
        <w:t>að leysist upp</w:t>
      </w:r>
      <w:r w:rsidR="00630398" w:rsidRPr="00100E06">
        <w:rPr>
          <w:rFonts w:cs="Times New Roman"/>
          <w:sz w:val="24"/>
          <w:szCs w:val="24"/>
          <w:rPrChange w:id="32" w:author="Hildur Eva Sigurðardóttir" w:date="2013-08-21T21:26:00Z">
            <w:rPr>
              <w:rFonts w:cs="Times New Roman"/>
              <w:sz w:val="24"/>
              <w:szCs w:val="24"/>
            </w:rPr>
          </w:rPrChange>
        </w:rPr>
        <w:t xml:space="preserve">, ekki </w:t>
      </w:r>
      <w:proofErr w:type="spellStart"/>
      <w:r w:rsidR="00CC6D77" w:rsidRPr="00100E06">
        <w:rPr>
          <w:rFonts w:cs="Times New Roman"/>
          <w:sz w:val="24"/>
          <w:szCs w:val="24"/>
          <w:rPrChange w:id="33" w:author="Hildur Eva Sigurðardóttir" w:date="2013-08-21T21:26:00Z">
            <w:rPr>
              <w:rFonts w:cs="Times New Roman"/>
              <w:sz w:val="24"/>
              <w:szCs w:val="24"/>
            </w:rPr>
          </w:rPrChange>
        </w:rPr>
        <w:t>ósvipað</w:t>
      </w:r>
      <w:proofErr w:type="spellEnd"/>
      <w:r w:rsidR="00CC6D77" w:rsidRPr="00100E06">
        <w:rPr>
          <w:rFonts w:cs="Times New Roman"/>
          <w:sz w:val="24"/>
          <w:szCs w:val="24"/>
          <w:rPrChange w:id="34" w:author="Hildur Eva Sigurðardóttir" w:date="2013-08-21T21:26:00Z">
            <w:rPr>
              <w:rFonts w:cs="Times New Roman"/>
              <w:sz w:val="24"/>
              <w:szCs w:val="24"/>
            </w:rPr>
          </w:rPrChange>
        </w:rPr>
        <w:t xml:space="preserve"> sódavatni. Þetta eykur líkurnar á að koltvíoxíðið nái að bindast í formi karbónatsteinda eins og </w:t>
      </w:r>
      <w:proofErr w:type="spellStart"/>
      <w:r w:rsidR="00CC6D77" w:rsidRPr="00100E06">
        <w:rPr>
          <w:rFonts w:cs="Times New Roman"/>
          <w:sz w:val="24"/>
          <w:szCs w:val="24"/>
          <w:rPrChange w:id="35" w:author="Hildur Eva Sigurðardóttir" w:date="2013-08-21T21:26:00Z">
            <w:rPr>
              <w:rFonts w:cs="Times New Roman"/>
              <w:sz w:val="24"/>
              <w:szCs w:val="24"/>
            </w:rPr>
          </w:rPrChange>
        </w:rPr>
        <w:t>kalsíts</w:t>
      </w:r>
      <w:proofErr w:type="spellEnd"/>
      <w:r w:rsidR="00CC6D77" w:rsidRPr="00100E06">
        <w:rPr>
          <w:rFonts w:cs="Times New Roman"/>
          <w:sz w:val="24"/>
          <w:szCs w:val="24"/>
          <w:rPrChange w:id="36" w:author="Hildur Eva Sigurðardóttir" w:date="2013-08-21T21:26:00Z">
            <w:rPr>
              <w:rFonts w:cs="Times New Roman"/>
              <w:sz w:val="24"/>
              <w:szCs w:val="24"/>
            </w:rPr>
          </w:rPrChange>
        </w:rPr>
        <w:t xml:space="preserve">, </w:t>
      </w:r>
      <w:r w:rsidR="00CC6D77" w:rsidRPr="00A5233D">
        <w:rPr>
          <w:rFonts w:cs="Times New Roman"/>
          <w:sz w:val="24"/>
          <w:szCs w:val="24"/>
        </w:rPr>
        <w:t xml:space="preserve">dólómíts og síderíts </w:t>
      </w:r>
      <w:r w:rsidR="00630398" w:rsidRPr="00A5233D">
        <w:rPr>
          <w:rFonts w:cs="Times New Roman"/>
          <w:sz w:val="24"/>
          <w:szCs w:val="24"/>
        </w:rPr>
        <w:t xml:space="preserve">í berggrunninum í stað þess að losna </w:t>
      </w:r>
      <w:proofErr w:type="spellStart"/>
      <w:r w:rsidR="00630398" w:rsidRPr="00A5233D">
        <w:rPr>
          <w:rFonts w:cs="Times New Roman"/>
          <w:sz w:val="24"/>
          <w:szCs w:val="24"/>
        </w:rPr>
        <w:t>úr</w:t>
      </w:r>
      <w:proofErr w:type="spellEnd"/>
      <w:r w:rsidR="00630398" w:rsidRPr="00A5233D">
        <w:rPr>
          <w:rFonts w:cs="Times New Roman"/>
          <w:sz w:val="24"/>
          <w:szCs w:val="24"/>
        </w:rPr>
        <w:t xml:space="preserve"> læðingi. Vatnsblöndunin getur auk þess hraðað ferlinu</w:t>
      </w:r>
      <w:r w:rsidR="00A27302" w:rsidRPr="00A5233D">
        <w:rPr>
          <w:rFonts w:cs="Times New Roman"/>
          <w:sz w:val="24"/>
          <w:szCs w:val="24"/>
        </w:rPr>
        <w:t xml:space="preserve"> sem verður einnig til á náttúrulegan hátt </w:t>
      </w:r>
      <w:r w:rsidR="00CC6D77" w:rsidRPr="00A5233D">
        <w:rPr>
          <w:rFonts w:cs="Times New Roman"/>
          <w:sz w:val="24"/>
          <w:szCs w:val="24"/>
        </w:rPr>
        <w:t>sjáanlegt</w:t>
      </w:r>
      <w:r w:rsidR="00A27302" w:rsidRPr="00A5233D">
        <w:rPr>
          <w:rFonts w:cs="Times New Roman"/>
          <w:sz w:val="24"/>
          <w:szCs w:val="24"/>
        </w:rPr>
        <w:t xml:space="preserve"> í formi hvítra holufyllinga í gosbergi</w:t>
      </w:r>
      <w:r w:rsidR="003A3B7C" w:rsidRPr="00A5233D">
        <w:rPr>
          <w:rFonts w:cs="Times New Roman"/>
          <w:sz w:val="24"/>
          <w:szCs w:val="24"/>
        </w:rPr>
        <w:t xml:space="preserve">. </w:t>
      </w:r>
    </w:p>
    <w:p w:rsidR="002D54AE" w:rsidRPr="00100E06" w:rsidRDefault="00EA0A85" w:rsidP="00B77E8C">
      <w:pPr>
        <w:tabs>
          <w:tab w:val="left" w:pos="709"/>
        </w:tabs>
        <w:spacing w:before="240" w:line="360" w:lineRule="auto"/>
        <w:ind w:firstLine="1"/>
        <w:rPr>
          <w:rFonts w:cs="Times New Roman"/>
          <w:sz w:val="24"/>
          <w:szCs w:val="24"/>
        </w:rPr>
      </w:pPr>
      <w:r w:rsidRPr="00A5233D">
        <w:rPr>
          <w:rFonts w:cs="Times New Roman"/>
          <w:sz w:val="24"/>
          <w:szCs w:val="24"/>
        </w:rPr>
        <w:t>N</w:t>
      </w:r>
      <w:r w:rsidR="00583A29" w:rsidRPr="00A5233D">
        <w:rPr>
          <w:rFonts w:cs="Times New Roman"/>
          <w:sz w:val="24"/>
          <w:szCs w:val="24"/>
        </w:rPr>
        <w:t xml:space="preserve">otkun þessarar tækni gæti falið í sér langtímalausn á </w:t>
      </w:r>
      <w:r w:rsidR="00A27302" w:rsidRPr="00A5233D">
        <w:rPr>
          <w:rFonts w:cs="Times New Roman"/>
          <w:sz w:val="24"/>
          <w:szCs w:val="24"/>
        </w:rPr>
        <w:t>loftslagsvandanum þar sem e</w:t>
      </w:r>
      <w:r w:rsidR="002D54AE" w:rsidRPr="00A5233D">
        <w:rPr>
          <w:rFonts w:cs="Times New Roman"/>
          <w:sz w:val="24"/>
          <w:szCs w:val="24"/>
        </w:rPr>
        <w:t xml:space="preserve">in mesta áskorun þessarar aldar felst í því að draga </w:t>
      </w:r>
      <w:proofErr w:type="spellStart"/>
      <w:r w:rsidR="002D54AE" w:rsidRPr="00A5233D">
        <w:rPr>
          <w:rFonts w:cs="Times New Roman"/>
          <w:sz w:val="24"/>
          <w:szCs w:val="24"/>
        </w:rPr>
        <w:t>úr</w:t>
      </w:r>
      <w:proofErr w:type="spellEnd"/>
      <w:r w:rsidR="002D54AE" w:rsidRPr="00A5233D">
        <w:rPr>
          <w:rFonts w:cs="Times New Roman"/>
          <w:sz w:val="24"/>
          <w:szCs w:val="24"/>
        </w:rPr>
        <w:t xml:space="preserve"> </w:t>
      </w:r>
      <w:r w:rsidR="00613197" w:rsidRPr="00A5233D">
        <w:rPr>
          <w:rFonts w:cs="Times New Roman"/>
          <w:sz w:val="24"/>
          <w:szCs w:val="24"/>
        </w:rPr>
        <w:t xml:space="preserve">magni </w:t>
      </w:r>
      <w:r w:rsidR="002D54AE" w:rsidRPr="00A5233D">
        <w:rPr>
          <w:rFonts w:cs="Times New Roman"/>
          <w:sz w:val="24"/>
          <w:szCs w:val="24"/>
        </w:rPr>
        <w:t>koltvíoxíð</w:t>
      </w:r>
      <w:r w:rsidR="00613197" w:rsidRPr="00A5233D">
        <w:rPr>
          <w:rFonts w:cs="Times New Roman"/>
          <w:sz w:val="24"/>
          <w:szCs w:val="24"/>
        </w:rPr>
        <w:t>s í andrúmsloftinu</w:t>
      </w:r>
      <w:r w:rsidR="00A27302" w:rsidRPr="00A5233D">
        <w:rPr>
          <w:rFonts w:cs="Times New Roman"/>
          <w:sz w:val="24"/>
          <w:szCs w:val="24"/>
        </w:rPr>
        <w:t xml:space="preserve">. Með </w:t>
      </w:r>
      <w:proofErr w:type="spellStart"/>
      <w:r w:rsidR="00B77E8C" w:rsidRPr="00A5233D">
        <w:rPr>
          <w:rFonts w:cs="Times New Roman"/>
          <w:sz w:val="24"/>
          <w:szCs w:val="24"/>
        </w:rPr>
        <w:t>CarbFix</w:t>
      </w:r>
      <w:proofErr w:type="spellEnd"/>
      <w:r w:rsidR="00B77E8C" w:rsidRPr="00A5233D">
        <w:rPr>
          <w:rFonts w:cs="Times New Roman"/>
          <w:sz w:val="24"/>
          <w:szCs w:val="24"/>
        </w:rPr>
        <w:t xml:space="preserve"> verkefninu er Orkuveita Reykjavíkur að stemma st</w:t>
      </w:r>
      <w:r w:rsidR="00A27302" w:rsidRPr="00A5233D">
        <w:rPr>
          <w:rFonts w:cs="Times New Roman"/>
          <w:sz w:val="24"/>
          <w:szCs w:val="24"/>
        </w:rPr>
        <w:t xml:space="preserve">igu við auknu magni </w:t>
      </w:r>
      <w:r w:rsidR="000B1EFD" w:rsidRPr="00A5233D">
        <w:rPr>
          <w:rFonts w:cs="Times New Roman"/>
          <w:sz w:val="24"/>
          <w:szCs w:val="24"/>
        </w:rPr>
        <w:t>k</w:t>
      </w:r>
      <w:r w:rsidR="00A27302" w:rsidRPr="00A5233D">
        <w:rPr>
          <w:rFonts w:cs="Times New Roman"/>
          <w:sz w:val="24"/>
          <w:szCs w:val="24"/>
        </w:rPr>
        <w:t xml:space="preserve">oltvíoxíðs </w:t>
      </w:r>
      <w:r w:rsidR="00B77E8C" w:rsidRPr="00A5233D">
        <w:rPr>
          <w:rFonts w:cs="Arial"/>
          <w:sz w:val="24"/>
          <w:szCs w:val="24"/>
          <w:shd w:val="clear" w:color="auto" w:fill="FFFFFF"/>
        </w:rPr>
        <w:t xml:space="preserve">sem kemur upp með jarðhitavökvanum og færi annars </w:t>
      </w:r>
      <w:proofErr w:type="spellStart"/>
      <w:r w:rsidR="00B77E8C" w:rsidRPr="00A5233D">
        <w:rPr>
          <w:rFonts w:cs="Arial"/>
          <w:sz w:val="24"/>
          <w:szCs w:val="24"/>
          <w:shd w:val="clear" w:color="auto" w:fill="FFFFFF"/>
        </w:rPr>
        <w:t>út</w:t>
      </w:r>
      <w:proofErr w:type="spellEnd"/>
      <w:r w:rsidR="00B77E8C" w:rsidRPr="00A5233D">
        <w:rPr>
          <w:rFonts w:cs="Arial"/>
          <w:sz w:val="24"/>
          <w:szCs w:val="24"/>
          <w:shd w:val="clear" w:color="auto" w:fill="FFFFFF"/>
        </w:rPr>
        <w:t xml:space="preserve"> í andrúmsloftið</w:t>
      </w:r>
      <w:r w:rsidR="00CC6D77" w:rsidRPr="00A5233D">
        <w:rPr>
          <w:rFonts w:cs="Arial"/>
          <w:sz w:val="24"/>
          <w:szCs w:val="24"/>
          <w:shd w:val="clear" w:color="auto" w:fill="FFFFFF"/>
        </w:rPr>
        <w:t>. Með því að binda koltvíoxíðið</w:t>
      </w:r>
      <w:r w:rsidR="00B77E8C" w:rsidRPr="00A5233D">
        <w:rPr>
          <w:rFonts w:cs="Arial"/>
          <w:sz w:val="24"/>
          <w:szCs w:val="24"/>
          <w:shd w:val="clear" w:color="auto" w:fill="FFFFFF"/>
        </w:rPr>
        <w:t xml:space="preserve"> í </w:t>
      </w:r>
      <w:r w:rsidR="00CC6D77" w:rsidRPr="00A5233D">
        <w:rPr>
          <w:rFonts w:cs="Arial"/>
          <w:sz w:val="24"/>
          <w:szCs w:val="24"/>
          <w:shd w:val="clear" w:color="auto" w:fill="FFFFFF"/>
        </w:rPr>
        <w:t xml:space="preserve">bergi í grennd virkjunarinnar </w:t>
      </w:r>
      <w:r w:rsidR="00B77E8C" w:rsidRPr="00A5233D">
        <w:rPr>
          <w:rFonts w:cs="Arial"/>
          <w:sz w:val="24"/>
          <w:szCs w:val="24"/>
          <w:shd w:val="clear" w:color="auto" w:fill="FFFFFF"/>
        </w:rPr>
        <w:t>eykur</w:t>
      </w:r>
      <w:r w:rsidR="00CC6D77" w:rsidRPr="00A5233D">
        <w:rPr>
          <w:rFonts w:cs="Arial"/>
          <w:sz w:val="24"/>
          <w:szCs w:val="24"/>
          <w:shd w:val="clear" w:color="auto" w:fill="FFFFFF"/>
        </w:rPr>
        <w:t xml:space="preserve"> Orkuveitan</w:t>
      </w:r>
      <w:r w:rsidR="00B77E8C" w:rsidRPr="00A5233D">
        <w:rPr>
          <w:rFonts w:cs="Arial"/>
          <w:sz w:val="24"/>
          <w:szCs w:val="24"/>
          <w:shd w:val="clear" w:color="auto" w:fill="FFFFFF"/>
        </w:rPr>
        <w:t xml:space="preserve"> þar með grænt gildi</w:t>
      </w:r>
      <w:r w:rsidR="00CC6D77" w:rsidRPr="00A5233D">
        <w:rPr>
          <w:rFonts w:cs="Arial"/>
          <w:sz w:val="24"/>
          <w:szCs w:val="24"/>
          <w:shd w:val="clear" w:color="auto" w:fill="FFFFFF"/>
        </w:rPr>
        <w:t xml:space="preserve"> framleiðsunnar</w:t>
      </w:r>
      <w:r w:rsidR="000B1EFD" w:rsidRPr="00A5233D">
        <w:rPr>
          <w:rFonts w:cs="Arial"/>
          <w:sz w:val="24"/>
          <w:szCs w:val="24"/>
          <w:shd w:val="clear" w:color="auto" w:fill="FFFFFF"/>
        </w:rPr>
        <w:t>.</w:t>
      </w:r>
    </w:p>
    <w:p w:rsidR="002D54AE" w:rsidRPr="00A5233D" w:rsidRDefault="002D54AE" w:rsidP="00C07A98">
      <w:pPr>
        <w:pStyle w:val="BodyText"/>
        <w:spacing w:before="240" w:after="0" w:line="360" w:lineRule="auto"/>
        <w:ind w:left="0" w:firstLine="0"/>
        <w:jc w:val="left"/>
        <w:rPr>
          <w:rFonts w:asciiTheme="minorHAnsi" w:hAnsiTheme="minorHAnsi" w:cs="Times New Roman"/>
          <w:color w:val="auto"/>
          <w:sz w:val="24"/>
          <w:szCs w:val="24"/>
          <w:lang w:val="is-IS"/>
        </w:rPr>
      </w:pPr>
      <w:r w:rsidRPr="00A95942">
        <w:rPr>
          <w:rFonts w:asciiTheme="minorHAnsi" w:hAnsiTheme="minorHAnsi" w:cs="Times New Roman"/>
          <w:color w:val="auto"/>
          <w:sz w:val="24"/>
          <w:szCs w:val="24"/>
          <w:lang w:val="is-IS"/>
        </w:rPr>
        <w:t xml:space="preserve">Meginmarkmið </w:t>
      </w:r>
      <w:proofErr w:type="spellStart"/>
      <w:r w:rsidRPr="00A95942">
        <w:rPr>
          <w:rFonts w:asciiTheme="minorHAnsi" w:hAnsiTheme="minorHAnsi" w:cs="Times New Roman"/>
          <w:color w:val="auto"/>
          <w:sz w:val="24"/>
          <w:szCs w:val="24"/>
          <w:lang w:val="is-IS"/>
        </w:rPr>
        <w:t>CarbFix</w:t>
      </w:r>
      <w:proofErr w:type="spellEnd"/>
      <w:r w:rsidRPr="00A95942">
        <w:rPr>
          <w:rFonts w:asciiTheme="minorHAnsi" w:hAnsiTheme="minorHAnsi" w:cs="Times New Roman"/>
          <w:color w:val="auto"/>
          <w:sz w:val="24"/>
          <w:szCs w:val="24"/>
          <w:lang w:val="is-IS"/>
        </w:rPr>
        <w:t xml:space="preserve"> verkefnis Orkuveitunnar eru þrjú:</w:t>
      </w:r>
    </w:p>
    <w:p w:rsidR="002D54AE" w:rsidRPr="00A95942" w:rsidRDefault="002D54AE" w:rsidP="00C07A98">
      <w:pPr>
        <w:pStyle w:val="BodyText"/>
        <w:numPr>
          <w:ilvl w:val="0"/>
          <w:numId w:val="1"/>
        </w:numPr>
        <w:tabs>
          <w:tab w:val="clear" w:pos="0"/>
          <w:tab w:val="left" w:pos="426"/>
        </w:tabs>
        <w:spacing w:after="0" w:line="360" w:lineRule="auto"/>
        <w:ind w:left="426" w:hanging="284"/>
        <w:jc w:val="left"/>
        <w:rPr>
          <w:rFonts w:asciiTheme="minorHAnsi" w:hAnsiTheme="minorHAnsi" w:cs="Times New Roman"/>
          <w:color w:val="auto"/>
          <w:sz w:val="24"/>
          <w:szCs w:val="24"/>
          <w:lang w:val="is-IS"/>
        </w:rPr>
      </w:pPr>
      <w:r w:rsidRPr="00A5233D">
        <w:rPr>
          <w:rFonts w:asciiTheme="minorHAnsi" w:hAnsiTheme="minorHAnsi" w:cs="Times New Roman"/>
          <w:color w:val="auto"/>
          <w:sz w:val="24"/>
          <w:szCs w:val="24"/>
          <w:lang w:val="is-IS"/>
        </w:rPr>
        <w:t xml:space="preserve">Að auka skilning á því hvað verður um koltvísýring </w:t>
      </w:r>
      <w:r w:rsidR="00C07A98" w:rsidRPr="00A5233D">
        <w:rPr>
          <w:rFonts w:asciiTheme="minorHAnsi" w:hAnsiTheme="minorHAnsi" w:cs="Times New Roman"/>
          <w:color w:val="auto"/>
          <w:sz w:val="24"/>
          <w:szCs w:val="24"/>
          <w:lang w:val="is-IS"/>
        </w:rPr>
        <w:t xml:space="preserve">til lengri tíma litið </w:t>
      </w:r>
      <w:r w:rsidRPr="00100E06">
        <w:rPr>
          <w:rFonts w:asciiTheme="minorHAnsi" w:hAnsiTheme="minorHAnsi" w:cs="Times New Roman"/>
          <w:color w:val="auto"/>
          <w:sz w:val="24"/>
          <w:szCs w:val="24"/>
          <w:lang w:val="is-IS"/>
        </w:rPr>
        <w:t xml:space="preserve">sem dælt er niður í berggrunninn </w:t>
      </w:r>
    </w:p>
    <w:p w:rsidR="002D54AE" w:rsidRPr="00A5233D" w:rsidRDefault="002D54AE" w:rsidP="00C07A98">
      <w:pPr>
        <w:pStyle w:val="BodyText"/>
        <w:numPr>
          <w:ilvl w:val="0"/>
          <w:numId w:val="1"/>
        </w:numPr>
        <w:tabs>
          <w:tab w:val="clear" w:pos="0"/>
          <w:tab w:val="left" w:pos="426"/>
        </w:tabs>
        <w:spacing w:after="0" w:line="360" w:lineRule="auto"/>
        <w:ind w:left="426" w:hanging="284"/>
        <w:jc w:val="left"/>
        <w:rPr>
          <w:rFonts w:asciiTheme="minorHAnsi" w:hAnsiTheme="minorHAnsi" w:cs="Times New Roman"/>
          <w:color w:val="auto"/>
          <w:sz w:val="24"/>
          <w:szCs w:val="24"/>
          <w:lang w:val="is-IS"/>
        </w:rPr>
      </w:pPr>
      <w:r w:rsidRPr="00A5233D">
        <w:rPr>
          <w:rFonts w:asciiTheme="minorHAnsi" w:hAnsiTheme="minorHAnsi" w:cs="Times New Roman"/>
          <w:color w:val="auto"/>
          <w:sz w:val="24"/>
          <w:szCs w:val="24"/>
          <w:lang w:val="is-IS"/>
        </w:rPr>
        <w:t>Að þróa tækni til að binda koltvísýring varanlega í jarðlögum.</w:t>
      </w:r>
    </w:p>
    <w:p w:rsidR="002D54AE" w:rsidRPr="00A95942" w:rsidRDefault="002D54AE" w:rsidP="00C07A98">
      <w:pPr>
        <w:pStyle w:val="BodyText"/>
        <w:numPr>
          <w:ilvl w:val="0"/>
          <w:numId w:val="1"/>
        </w:numPr>
        <w:tabs>
          <w:tab w:val="clear" w:pos="0"/>
          <w:tab w:val="left" w:pos="426"/>
        </w:tabs>
        <w:spacing w:after="0" w:line="360" w:lineRule="auto"/>
        <w:ind w:left="426" w:hanging="284"/>
        <w:jc w:val="left"/>
        <w:rPr>
          <w:rFonts w:asciiTheme="minorHAnsi" w:hAnsiTheme="minorHAnsi" w:cs="Times New Roman"/>
          <w:color w:val="auto"/>
          <w:sz w:val="24"/>
          <w:szCs w:val="24"/>
          <w:lang w:val="is-IS"/>
        </w:rPr>
      </w:pPr>
      <w:r w:rsidRPr="00A5233D">
        <w:rPr>
          <w:rFonts w:asciiTheme="minorHAnsi" w:hAnsiTheme="minorHAnsi" w:cs="Times New Roman"/>
          <w:color w:val="auto"/>
          <w:sz w:val="24"/>
          <w:szCs w:val="24"/>
          <w:lang w:val="is-IS"/>
        </w:rPr>
        <w:t xml:space="preserve">Að </w:t>
      </w:r>
      <w:commentRangeStart w:id="37"/>
      <w:r w:rsidRPr="00A5233D">
        <w:rPr>
          <w:rFonts w:asciiTheme="minorHAnsi" w:hAnsiTheme="minorHAnsi" w:cs="Times New Roman"/>
          <w:color w:val="auto"/>
          <w:sz w:val="24"/>
          <w:szCs w:val="24"/>
          <w:lang w:val="is-IS"/>
        </w:rPr>
        <w:t xml:space="preserve">gefa </w:t>
      </w:r>
      <w:proofErr w:type="spellStart"/>
      <w:r w:rsidRPr="00A5233D">
        <w:rPr>
          <w:rFonts w:asciiTheme="minorHAnsi" w:hAnsiTheme="minorHAnsi" w:cs="Times New Roman"/>
          <w:color w:val="auto"/>
          <w:sz w:val="24"/>
          <w:szCs w:val="24"/>
          <w:lang w:val="is-IS"/>
        </w:rPr>
        <w:t>út</w:t>
      </w:r>
      <w:proofErr w:type="spellEnd"/>
      <w:r w:rsidRPr="00A5233D">
        <w:rPr>
          <w:rFonts w:asciiTheme="minorHAnsi" w:hAnsiTheme="minorHAnsi" w:cs="Times New Roman"/>
          <w:color w:val="auto"/>
          <w:sz w:val="24"/>
          <w:szCs w:val="24"/>
          <w:lang w:val="is-IS"/>
        </w:rPr>
        <w:t xml:space="preserve"> og miðla niðurstöðum </w:t>
      </w:r>
      <w:commentRangeStart w:id="38"/>
      <w:r w:rsidRPr="00A5233D">
        <w:rPr>
          <w:rFonts w:asciiTheme="minorHAnsi" w:hAnsiTheme="minorHAnsi" w:cs="Times New Roman"/>
          <w:color w:val="auto"/>
          <w:sz w:val="24"/>
          <w:szCs w:val="24"/>
          <w:lang w:val="is-IS"/>
        </w:rPr>
        <w:t xml:space="preserve">rannsókna </w:t>
      </w:r>
      <w:commentRangeEnd w:id="37"/>
      <w:r w:rsidRPr="00A5233D">
        <w:rPr>
          <w:rStyle w:val="CommentReference"/>
          <w:rFonts w:asciiTheme="minorHAnsi" w:hAnsiTheme="minorHAnsi"/>
          <w:color w:val="auto"/>
          <w:sz w:val="24"/>
          <w:szCs w:val="24"/>
        </w:rPr>
        <w:commentReference w:id="37"/>
      </w:r>
      <w:commentRangeEnd w:id="38"/>
      <w:r w:rsidR="00630398" w:rsidRPr="00A5233D">
        <w:rPr>
          <w:rStyle w:val="CommentReference"/>
          <w:rFonts w:asciiTheme="minorHAnsi" w:hAnsiTheme="minorHAnsi"/>
          <w:color w:val="auto"/>
          <w:sz w:val="24"/>
          <w:szCs w:val="24"/>
        </w:rPr>
        <w:commentReference w:id="38"/>
      </w:r>
      <w:r w:rsidRPr="00100E06">
        <w:rPr>
          <w:rFonts w:asciiTheme="minorHAnsi" w:hAnsiTheme="minorHAnsi" w:cs="Times New Roman"/>
          <w:color w:val="auto"/>
          <w:sz w:val="24"/>
          <w:szCs w:val="24"/>
          <w:lang w:val="is-IS"/>
        </w:rPr>
        <w:t xml:space="preserve">og tilrauna svo </w:t>
      </w:r>
      <w:proofErr w:type="spellStart"/>
      <w:r w:rsidRPr="00100E06">
        <w:rPr>
          <w:rFonts w:asciiTheme="minorHAnsi" w:hAnsiTheme="minorHAnsi" w:cs="Times New Roman"/>
          <w:color w:val="auto"/>
          <w:sz w:val="24"/>
          <w:szCs w:val="24"/>
          <w:lang w:val="is-IS"/>
        </w:rPr>
        <w:t>þær</w:t>
      </w:r>
      <w:proofErr w:type="spellEnd"/>
      <w:r w:rsidRPr="00100E06">
        <w:rPr>
          <w:rFonts w:asciiTheme="minorHAnsi" w:hAnsiTheme="minorHAnsi" w:cs="Times New Roman"/>
          <w:color w:val="auto"/>
          <w:sz w:val="24"/>
          <w:szCs w:val="24"/>
          <w:lang w:val="is-IS"/>
        </w:rPr>
        <w:t xml:space="preserve"> geti nýst sem víðast.</w:t>
      </w:r>
    </w:p>
    <w:p w:rsidR="002D54AE" w:rsidRPr="00A5233D" w:rsidDel="00A5233D" w:rsidRDefault="002D54AE" w:rsidP="00C07A98">
      <w:pPr>
        <w:pStyle w:val="BodyText"/>
        <w:spacing w:before="240" w:after="0" w:line="360" w:lineRule="auto"/>
        <w:ind w:left="0" w:firstLine="0"/>
        <w:jc w:val="left"/>
        <w:rPr>
          <w:del w:id="39" w:author="Hildur Eva Sigurðardóttir" w:date="2013-08-23T21:21:00Z"/>
          <w:rFonts w:asciiTheme="minorHAnsi" w:hAnsiTheme="minorHAnsi" w:cs="Times New Roman"/>
          <w:color w:val="auto"/>
          <w:sz w:val="24"/>
          <w:szCs w:val="24"/>
          <w:lang w:val="is-IS"/>
        </w:rPr>
      </w:pPr>
      <w:commentRangeStart w:id="40"/>
      <w:del w:id="41" w:author="Hildur Eva Sigurðardóttir" w:date="2013-08-23T21:21:00Z">
        <w:r w:rsidRPr="00A5233D" w:rsidDel="00A5233D">
          <w:rPr>
            <w:rFonts w:asciiTheme="minorHAnsi" w:hAnsiTheme="minorHAnsi" w:cs="Times New Roman"/>
            <w:color w:val="auto"/>
            <w:sz w:val="24"/>
            <w:szCs w:val="24"/>
            <w:lang w:val="is-IS"/>
          </w:rPr>
          <w:delText>CarbFix verkefnið er einstakt að því leyti að það tengist beint rekstri jarðvarmavirkjunar. Koltvísýringur, sem kemur upp með jarðhitavökvanum og færi annars út í andrúmsloftið, er þannig bundinn í bergi í grennd virkjunarinnar og eykur þar með grænt gildi orkuframleiðslunna</w:delText>
        </w:r>
        <w:commentRangeEnd w:id="40"/>
        <w:r w:rsidR="00781A5D" w:rsidRPr="00100E06" w:rsidDel="00A5233D">
          <w:rPr>
            <w:rStyle w:val="CommentReference"/>
            <w:rFonts w:asciiTheme="minorHAnsi" w:hAnsiTheme="minorHAnsi"/>
            <w:color w:val="auto"/>
            <w:sz w:val="24"/>
            <w:szCs w:val="24"/>
            <w:rPrChange w:id="42" w:author="Hildur Eva Sigurðardóttir" w:date="2013-08-21T21:26:00Z">
              <w:rPr>
                <w:rStyle w:val="CommentReference"/>
              </w:rPr>
            </w:rPrChange>
          </w:rPr>
          <w:commentReference w:id="40"/>
        </w:r>
        <w:r w:rsidRPr="00100E06" w:rsidDel="00A5233D">
          <w:rPr>
            <w:rFonts w:asciiTheme="minorHAnsi" w:hAnsiTheme="minorHAnsi" w:cs="Times New Roman"/>
            <w:color w:val="auto"/>
            <w:sz w:val="24"/>
            <w:szCs w:val="24"/>
            <w:lang w:val="is-IS"/>
          </w:rPr>
          <w:delText>r</w:delText>
        </w:r>
        <w:r w:rsidR="00E20107" w:rsidRPr="00A95942" w:rsidDel="00A5233D">
          <w:rPr>
            <w:rFonts w:asciiTheme="minorHAnsi" w:hAnsiTheme="minorHAnsi" w:cs="Times New Roman"/>
            <w:color w:val="auto"/>
            <w:sz w:val="24"/>
            <w:szCs w:val="24"/>
            <w:lang w:val="is-IS"/>
          </w:rPr>
          <w:delText>.</w:delText>
        </w:r>
      </w:del>
    </w:p>
    <w:p w:rsidR="002F26CB" w:rsidRPr="00A5233D" w:rsidRDefault="002F26CB" w:rsidP="00C07A98">
      <w:pPr>
        <w:tabs>
          <w:tab w:val="left" w:pos="709"/>
        </w:tabs>
        <w:spacing w:before="240" w:line="360" w:lineRule="auto"/>
        <w:rPr>
          <w:rFonts w:cs="Times New Roman"/>
          <w:sz w:val="24"/>
          <w:szCs w:val="24"/>
        </w:rPr>
      </w:pPr>
      <w:r w:rsidRPr="00A5233D">
        <w:rPr>
          <w:rFonts w:cs="Times New Roman"/>
          <w:sz w:val="24"/>
          <w:szCs w:val="24"/>
        </w:rPr>
        <w:t xml:space="preserve">Samstarfsaðilar Orkuveitu Reykjavíkur við </w:t>
      </w:r>
      <w:commentRangeStart w:id="43"/>
      <w:proofErr w:type="spellStart"/>
      <w:r w:rsidRPr="00A5233D">
        <w:rPr>
          <w:rFonts w:cs="Times New Roman"/>
          <w:sz w:val="24"/>
          <w:szCs w:val="24"/>
        </w:rPr>
        <w:t>Carb</w:t>
      </w:r>
      <w:commentRangeEnd w:id="43"/>
      <w:r w:rsidR="00781A5D" w:rsidRPr="00A5233D">
        <w:rPr>
          <w:rStyle w:val="CommentReference"/>
          <w:rFonts w:eastAsia="WenQuanYi Micro Hei" w:cs="Calibri"/>
          <w:kern w:val="1"/>
          <w:sz w:val="24"/>
          <w:szCs w:val="24"/>
          <w:lang w:val="en-US" w:eastAsia="ar-SA"/>
        </w:rPr>
        <w:commentReference w:id="43"/>
      </w:r>
      <w:r w:rsidRPr="00100E06">
        <w:rPr>
          <w:rFonts w:cs="Times New Roman"/>
          <w:sz w:val="24"/>
          <w:szCs w:val="24"/>
        </w:rPr>
        <w:t>Fix</w:t>
      </w:r>
      <w:proofErr w:type="spellEnd"/>
      <w:r w:rsidRPr="00100E06">
        <w:rPr>
          <w:rFonts w:cs="Times New Roman"/>
          <w:sz w:val="24"/>
          <w:szCs w:val="24"/>
        </w:rPr>
        <w:t xml:space="preserve"> ve</w:t>
      </w:r>
      <w:r w:rsidRPr="00A95942">
        <w:rPr>
          <w:rFonts w:cs="Times New Roman"/>
          <w:sz w:val="24"/>
          <w:szCs w:val="24"/>
        </w:rPr>
        <w:t xml:space="preserve">rkefnið eru Háskóli Íslands, </w:t>
      </w:r>
      <w:proofErr w:type="spellStart"/>
      <w:r w:rsidRPr="00A95942">
        <w:rPr>
          <w:rFonts w:cs="Times New Roman"/>
          <w:sz w:val="24"/>
          <w:szCs w:val="24"/>
        </w:rPr>
        <w:t>Earth</w:t>
      </w:r>
      <w:proofErr w:type="spellEnd"/>
      <w:r w:rsidRPr="00A95942">
        <w:rPr>
          <w:rFonts w:cs="Times New Roman"/>
          <w:sz w:val="24"/>
          <w:szCs w:val="24"/>
        </w:rPr>
        <w:t xml:space="preserve"> </w:t>
      </w:r>
      <w:proofErr w:type="spellStart"/>
      <w:r w:rsidRPr="00A95942">
        <w:rPr>
          <w:rFonts w:cs="Times New Roman"/>
          <w:sz w:val="24"/>
          <w:szCs w:val="24"/>
        </w:rPr>
        <w:t>Institue</w:t>
      </w:r>
      <w:proofErr w:type="spellEnd"/>
      <w:r w:rsidRPr="00A95942">
        <w:rPr>
          <w:rFonts w:cs="Times New Roman"/>
          <w:sz w:val="24"/>
          <w:szCs w:val="24"/>
        </w:rPr>
        <w:t xml:space="preserve">- </w:t>
      </w:r>
      <w:proofErr w:type="spellStart"/>
      <w:r w:rsidRPr="00A95942">
        <w:rPr>
          <w:rFonts w:cs="Times New Roman"/>
          <w:sz w:val="24"/>
          <w:szCs w:val="24"/>
        </w:rPr>
        <w:t>Columbia</w:t>
      </w:r>
      <w:proofErr w:type="spellEnd"/>
      <w:r w:rsidRPr="00A95942">
        <w:rPr>
          <w:rFonts w:cs="Times New Roman"/>
          <w:sz w:val="24"/>
          <w:szCs w:val="24"/>
        </w:rPr>
        <w:t xml:space="preserve"> háskólans í </w:t>
      </w:r>
      <w:proofErr w:type="spellStart"/>
      <w:r w:rsidRPr="00A95942">
        <w:rPr>
          <w:rFonts w:cs="Times New Roman"/>
          <w:sz w:val="24"/>
          <w:szCs w:val="24"/>
        </w:rPr>
        <w:t>New</w:t>
      </w:r>
      <w:proofErr w:type="spellEnd"/>
      <w:r w:rsidRPr="00A95942">
        <w:rPr>
          <w:rFonts w:cs="Times New Roman"/>
          <w:sz w:val="24"/>
          <w:szCs w:val="24"/>
        </w:rPr>
        <w:t xml:space="preserve"> </w:t>
      </w:r>
      <w:proofErr w:type="spellStart"/>
      <w:r w:rsidRPr="00A95942">
        <w:rPr>
          <w:rFonts w:cs="Times New Roman"/>
          <w:sz w:val="24"/>
          <w:szCs w:val="24"/>
        </w:rPr>
        <w:t>York</w:t>
      </w:r>
      <w:proofErr w:type="spellEnd"/>
      <w:r w:rsidRPr="00A95942">
        <w:rPr>
          <w:rFonts w:cs="Times New Roman"/>
          <w:sz w:val="24"/>
          <w:szCs w:val="24"/>
        </w:rPr>
        <w:t xml:space="preserve">, í Kaupmannahafnarháskóli, CNSR </w:t>
      </w:r>
      <w:proofErr w:type="spellStart"/>
      <w:r w:rsidRPr="00A95942">
        <w:rPr>
          <w:rFonts w:cs="Times New Roman"/>
          <w:sz w:val="24"/>
          <w:szCs w:val="24"/>
        </w:rPr>
        <w:t>The</w:t>
      </w:r>
      <w:proofErr w:type="spellEnd"/>
      <w:r w:rsidRPr="00A95942">
        <w:rPr>
          <w:rFonts w:cs="Times New Roman"/>
          <w:sz w:val="24"/>
          <w:szCs w:val="24"/>
        </w:rPr>
        <w:t xml:space="preserve"> </w:t>
      </w:r>
      <w:proofErr w:type="spellStart"/>
      <w:r w:rsidRPr="00A95942">
        <w:rPr>
          <w:rFonts w:cs="Times New Roman"/>
          <w:sz w:val="24"/>
          <w:szCs w:val="24"/>
        </w:rPr>
        <w:t>Centre</w:t>
      </w:r>
      <w:proofErr w:type="spellEnd"/>
      <w:r w:rsidRPr="00A95942">
        <w:rPr>
          <w:rFonts w:cs="Times New Roman"/>
          <w:sz w:val="24"/>
          <w:szCs w:val="24"/>
        </w:rPr>
        <w:t xml:space="preserve"> </w:t>
      </w:r>
      <w:proofErr w:type="spellStart"/>
      <w:r w:rsidRPr="00A95942">
        <w:rPr>
          <w:rFonts w:cs="Times New Roman"/>
          <w:sz w:val="24"/>
          <w:szCs w:val="24"/>
        </w:rPr>
        <w:lastRenderedPageBreak/>
        <w:t>National</w:t>
      </w:r>
      <w:proofErr w:type="spellEnd"/>
      <w:r w:rsidRPr="00A95942">
        <w:rPr>
          <w:rFonts w:cs="Times New Roman"/>
          <w:sz w:val="24"/>
          <w:szCs w:val="24"/>
        </w:rPr>
        <w:t xml:space="preserve"> </w:t>
      </w:r>
      <w:proofErr w:type="spellStart"/>
      <w:r w:rsidRPr="00A95942">
        <w:rPr>
          <w:rFonts w:cs="Times New Roman"/>
          <w:sz w:val="24"/>
          <w:szCs w:val="24"/>
        </w:rPr>
        <w:t>de</w:t>
      </w:r>
      <w:proofErr w:type="spellEnd"/>
      <w:r w:rsidRPr="00A95942">
        <w:rPr>
          <w:rFonts w:cs="Times New Roman"/>
          <w:sz w:val="24"/>
          <w:szCs w:val="24"/>
        </w:rPr>
        <w:t xml:space="preserve"> la </w:t>
      </w:r>
      <w:proofErr w:type="spellStart"/>
      <w:r w:rsidRPr="00A95942">
        <w:rPr>
          <w:rFonts w:cs="Times New Roman"/>
          <w:sz w:val="24"/>
          <w:szCs w:val="24"/>
        </w:rPr>
        <w:t>Recherche</w:t>
      </w:r>
      <w:proofErr w:type="spellEnd"/>
      <w:r w:rsidRPr="00A95942">
        <w:rPr>
          <w:rFonts w:cs="Times New Roman"/>
          <w:sz w:val="24"/>
          <w:szCs w:val="24"/>
        </w:rPr>
        <w:t xml:space="preserve"> </w:t>
      </w:r>
      <w:proofErr w:type="spellStart"/>
      <w:r w:rsidRPr="00A95942">
        <w:rPr>
          <w:rFonts w:cs="Times New Roman"/>
          <w:sz w:val="24"/>
          <w:szCs w:val="24"/>
        </w:rPr>
        <w:t>Scientifique</w:t>
      </w:r>
      <w:proofErr w:type="spellEnd"/>
      <w:r w:rsidRPr="00A95942">
        <w:rPr>
          <w:rFonts w:cs="Times New Roman"/>
          <w:sz w:val="24"/>
          <w:szCs w:val="24"/>
        </w:rPr>
        <w:t xml:space="preserve"> (</w:t>
      </w:r>
      <w:proofErr w:type="spellStart"/>
      <w:r w:rsidRPr="00A95942">
        <w:rPr>
          <w:rFonts w:cs="Times New Roman"/>
          <w:sz w:val="24"/>
          <w:szCs w:val="24"/>
        </w:rPr>
        <w:t>National</w:t>
      </w:r>
      <w:proofErr w:type="spellEnd"/>
      <w:r w:rsidRPr="00A95942">
        <w:rPr>
          <w:rFonts w:cs="Times New Roman"/>
          <w:sz w:val="24"/>
          <w:szCs w:val="24"/>
        </w:rPr>
        <w:t xml:space="preserve"> </w:t>
      </w:r>
      <w:proofErr w:type="spellStart"/>
      <w:r w:rsidRPr="00A95942">
        <w:rPr>
          <w:rFonts w:cs="Times New Roman"/>
          <w:sz w:val="24"/>
          <w:szCs w:val="24"/>
        </w:rPr>
        <w:t>Center</w:t>
      </w:r>
      <w:proofErr w:type="spellEnd"/>
      <w:r w:rsidRPr="00A95942">
        <w:rPr>
          <w:rFonts w:cs="Times New Roman"/>
          <w:sz w:val="24"/>
          <w:szCs w:val="24"/>
        </w:rPr>
        <w:t xml:space="preserve"> for </w:t>
      </w:r>
      <w:proofErr w:type="spellStart"/>
      <w:r w:rsidRPr="00A95942">
        <w:rPr>
          <w:rFonts w:cs="Times New Roman"/>
          <w:sz w:val="24"/>
          <w:szCs w:val="24"/>
        </w:rPr>
        <w:t>Scientific</w:t>
      </w:r>
      <w:proofErr w:type="spellEnd"/>
      <w:r w:rsidRPr="00A95942">
        <w:rPr>
          <w:rFonts w:cs="Times New Roman"/>
          <w:sz w:val="24"/>
          <w:szCs w:val="24"/>
        </w:rPr>
        <w:t xml:space="preserve"> </w:t>
      </w:r>
      <w:proofErr w:type="spellStart"/>
      <w:r w:rsidRPr="00A95942">
        <w:rPr>
          <w:rFonts w:cs="Times New Roman"/>
          <w:sz w:val="24"/>
          <w:szCs w:val="24"/>
        </w:rPr>
        <w:t>Research</w:t>
      </w:r>
      <w:proofErr w:type="spellEnd"/>
      <w:r w:rsidRPr="00A95942">
        <w:rPr>
          <w:rFonts w:cs="Times New Roman"/>
          <w:sz w:val="24"/>
          <w:szCs w:val="24"/>
        </w:rPr>
        <w:t xml:space="preserve">) </w:t>
      </w:r>
      <w:r w:rsidR="00C07A98" w:rsidRPr="00A5233D">
        <w:rPr>
          <w:rFonts w:cs="Times New Roman"/>
          <w:sz w:val="24"/>
          <w:szCs w:val="24"/>
        </w:rPr>
        <w:t>í</w:t>
      </w:r>
      <w:r w:rsidR="00EA0A85" w:rsidRPr="00100E06">
        <w:rPr>
          <w:rFonts w:cs="Times New Roman"/>
          <w:sz w:val="24"/>
          <w:szCs w:val="24"/>
        </w:rPr>
        <w:t xml:space="preserve"> F</w:t>
      </w:r>
      <w:r w:rsidRPr="00A95942">
        <w:rPr>
          <w:rFonts w:cs="Times New Roman"/>
          <w:sz w:val="24"/>
          <w:szCs w:val="24"/>
        </w:rPr>
        <w:t>rakklandi og AMPHOS 21</w:t>
      </w:r>
      <w:r w:rsidR="00EA0A85" w:rsidRPr="00A5233D">
        <w:rPr>
          <w:rFonts w:cs="Times New Roman"/>
          <w:sz w:val="24"/>
          <w:szCs w:val="24"/>
        </w:rPr>
        <w:t xml:space="preserve"> </w:t>
      </w:r>
      <w:proofErr w:type="spellStart"/>
      <w:r w:rsidRPr="00A5233D">
        <w:rPr>
          <w:rFonts w:cs="Times New Roman"/>
          <w:sz w:val="24"/>
          <w:szCs w:val="24"/>
        </w:rPr>
        <w:t>Consulting</w:t>
      </w:r>
      <w:proofErr w:type="spellEnd"/>
      <w:r w:rsidRPr="00A5233D">
        <w:rPr>
          <w:rFonts w:cs="Times New Roman"/>
          <w:sz w:val="24"/>
          <w:szCs w:val="24"/>
        </w:rPr>
        <w:t xml:space="preserve">  („Umhverfi og fræðsla“, </w:t>
      </w:r>
      <w:proofErr w:type="spellStart"/>
      <w:r w:rsidRPr="00A5233D">
        <w:rPr>
          <w:rFonts w:cs="Times New Roman"/>
          <w:sz w:val="24"/>
          <w:szCs w:val="24"/>
        </w:rPr>
        <w:t>á.á</w:t>
      </w:r>
      <w:proofErr w:type="spellEnd"/>
      <w:r w:rsidRPr="00A5233D">
        <w:rPr>
          <w:rFonts w:cs="Times New Roman"/>
          <w:sz w:val="24"/>
          <w:szCs w:val="24"/>
        </w:rPr>
        <w:t>.)</w:t>
      </w:r>
    </w:p>
    <w:p w:rsidR="00A223C0" w:rsidRPr="00A5233D" w:rsidRDefault="00A223C0" w:rsidP="00C07A98">
      <w:pPr>
        <w:tabs>
          <w:tab w:val="left" w:pos="709"/>
        </w:tabs>
        <w:spacing w:before="240" w:line="360" w:lineRule="auto"/>
        <w:rPr>
          <w:rFonts w:cs="Times New Roman"/>
          <w:b/>
          <w:sz w:val="24"/>
          <w:szCs w:val="24"/>
        </w:rPr>
      </w:pPr>
      <w:r w:rsidRPr="00A5233D">
        <w:rPr>
          <w:rFonts w:cs="Times New Roman"/>
          <w:b/>
          <w:sz w:val="24"/>
          <w:szCs w:val="24"/>
        </w:rPr>
        <w:t>Kennslufræðileg nálgun</w:t>
      </w:r>
    </w:p>
    <w:p w:rsidR="00AC09B0" w:rsidRPr="00A5233D" w:rsidRDefault="00AC09B0" w:rsidP="00C07A98">
      <w:pPr>
        <w:spacing w:line="360" w:lineRule="auto"/>
        <w:rPr>
          <w:rFonts w:cs="Times New Roman"/>
          <w:sz w:val="24"/>
          <w:szCs w:val="24"/>
        </w:rPr>
      </w:pPr>
      <w:r w:rsidRPr="00A5233D">
        <w:rPr>
          <w:rFonts w:cs="Times New Roman"/>
          <w:sz w:val="24"/>
          <w:szCs w:val="24"/>
        </w:rPr>
        <w:t>Námsefnið er ætlað 10-12 ára börnum og er stuðningsefni</w:t>
      </w:r>
      <w:r w:rsidR="00CC6D77" w:rsidRPr="00A5233D">
        <w:rPr>
          <w:rFonts w:cs="Times New Roman"/>
          <w:sz w:val="24"/>
          <w:szCs w:val="24"/>
        </w:rPr>
        <w:t>,</w:t>
      </w:r>
      <w:r w:rsidRPr="00A5233D">
        <w:rPr>
          <w:rFonts w:cs="Times New Roman"/>
          <w:sz w:val="24"/>
          <w:szCs w:val="24"/>
        </w:rPr>
        <w:t xml:space="preserve"> aðallega í náttúruvísindum en með tengsl við önnur svið líkt og </w:t>
      </w:r>
      <w:proofErr w:type="spellStart"/>
      <w:r w:rsidRPr="00A5233D">
        <w:rPr>
          <w:rFonts w:cs="Times New Roman"/>
          <w:sz w:val="24"/>
          <w:szCs w:val="24"/>
        </w:rPr>
        <w:t>ný</w:t>
      </w:r>
      <w:proofErr w:type="spellEnd"/>
      <w:r w:rsidRPr="00A5233D">
        <w:rPr>
          <w:rFonts w:cs="Times New Roman"/>
          <w:sz w:val="24"/>
          <w:szCs w:val="24"/>
        </w:rPr>
        <w:t xml:space="preserve"> aðalnámskrá </w:t>
      </w:r>
      <w:r w:rsidR="00781A5D" w:rsidRPr="00A5233D">
        <w:rPr>
          <w:rFonts w:cs="Times New Roman"/>
          <w:sz w:val="24"/>
          <w:szCs w:val="24"/>
        </w:rPr>
        <w:t xml:space="preserve">býður </w:t>
      </w:r>
      <w:r w:rsidRPr="00A5233D">
        <w:rPr>
          <w:rFonts w:cs="Times New Roman"/>
          <w:sz w:val="24"/>
          <w:szCs w:val="24"/>
        </w:rPr>
        <w:t xml:space="preserve">upp á. </w:t>
      </w:r>
    </w:p>
    <w:p w:rsidR="00AC09B0" w:rsidRPr="00A5233D" w:rsidRDefault="00AC09B0" w:rsidP="00C07A98">
      <w:pPr>
        <w:tabs>
          <w:tab w:val="left" w:pos="709"/>
        </w:tabs>
        <w:spacing w:before="240" w:line="360" w:lineRule="auto"/>
        <w:rPr>
          <w:rFonts w:cs="Times New Roman"/>
          <w:b/>
          <w:sz w:val="24"/>
          <w:szCs w:val="24"/>
        </w:rPr>
      </w:pPr>
      <w:r w:rsidRPr="00A5233D">
        <w:rPr>
          <w:rFonts w:cs="Times New Roman"/>
          <w:sz w:val="24"/>
          <w:szCs w:val="24"/>
        </w:rPr>
        <w:t xml:space="preserve">Tilgangur </w:t>
      </w:r>
      <w:r w:rsidR="00781A5D" w:rsidRPr="00A5233D">
        <w:rPr>
          <w:rFonts w:cs="Times New Roman"/>
          <w:sz w:val="24"/>
          <w:szCs w:val="24"/>
        </w:rPr>
        <w:t>kennslu</w:t>
      </w:r>
      <w:r w:rsidR="00E20107" w:rsidRPr="00A5233D">
        <w:rPr>
          <w:rFonts w:cs="Times New Roman"/>
          <w:sz w:val="24"/>
          <w:szCs w:val="24"/>
        </w:rPr>
        <w:t>n</w:t>
      </w:r>
      <w:r w:rsidR="00781A5D" w:rsidRPr="00A5233D">
        <w:rPr>
          <w:rFonts w:cs="Times New Roman"/>
          <w:sz w:val="24"/>
          <w:szCs w:val="24"/>
        </w:rPr>
        <w:t xml:space="preserve">nar </w:t>
      </w:r>
      <w:r w:rsidRPr="00A5233D">
        <w:rPr>
          <w:rFonts w:cs="Times New Roman"/>
          <w:sz w:val="24"/>
          <w:szCs w:val="24"/>
        </w:rPr>
        <w:t>er að fá nemendur til að velta</w:t>
      </w:r>
      <w:bookmarkStart w:id="44" w:name="_GoBack"/>
      <w:bookmarkEnd w:id="44"/>
      <w:r w:rsidRPr="00A5233D">
        <w:rPr>
          <w:rFonts w:cs="Times New Roman"/>
          <w:sz w:val="24"/>
          <w:szCs w:val="24"/>
        </w:rPr>
        <w:t xml:space="preserve"> fyrir sér </w:t>
      </w:r>
      <w:r w:rsidR="00B77E8C" w:rsidRPr="00A5233D">
        <w:rPr>
          <w:rFonts w:cs="Times New Roman"/>
          <w:sz w:val="24"/>
          <w:szCs w:val="24"/>
        </w:rPr>
        <w:t>umhverfismálum</w:t>
      </w:r>
      <w:r w:rsidR="00C07A98" w:rsidRPr="00100E06">
        <w:rPr>
          <w:rStyle w:val="CommentReference"/>
          <w:rFonts w:eastAsia="WenQuanYi Micro Hei" w:cs="Calibri"/>
          <w:kern w:val="1"/>
          <w:sz w:val="24"/>
          <w:szCs w:val="24"/>
          <w:lang w:val="en-US" w:eastAsia="ar-SA"/>
          <w:rPrChange w:id="45" w:author="Hildur Eva Sigurðardóttir" w:date="2013-08-21T21:26:00Z">
            <w:rPr>
              <w:rStyle w:val="CommentReference"/>
              <w:rFonts w:eastAsia="WenQuanYi Micro Hei" w:cs="Calibri"/>
              <w:color w:val="00000A"/>
              <w:kern w:val="1"/>
              <w:lang w:val="en-US" w:eastAsia="ar-SA"/>
            </w:rPr>
          </w:rPrChange>
        </w:rPr>
        <w:commentReference w:id="46"/>
      </w:r>
      <w:r w:rsidRPr="00100E06">
        <w:rPr>
          <w:rFonts w:cs="Times New Roman"/>
          <w:sz w:val="24"/>
          <w:szCs w:val="24"/>
        </w:rPr>
        <w:t>, orsökum og afleiðingum</w:t>
      </w:r>
      <w:r w:rsidR="00E270A0" w:rsidRPr="00A95942">
        <w:rPr>
          <w:rFonts w:cs="Times New Roman"/>
          <w:sz w:val="24"/>
          <w:szCs w:val="24"/>
        </w:rPr>
        <w:t xml:space="preserve"> umhverfisvanda</w:t>
      </w:r>
      <w:r w:rsidRPr="00A5233D">
        <w:rPr>
          <w:rFonts w:cs="Times New Roman"/>
          <w:sz w:val="24"/>
          <w:szCs w:val="24"/>
        </w:rPr>
        <w:t xml:space="preserve"> og </w:t>
      </w:r>
      <w:r w:rsidR="00CC6D77" w:rsidRPr="00A5233D">
        <w:rPr>
          <w:rFonts w:cs="Times New Roman"/>
          <w:sz w:val="24"/>
          <w:szCs w:val="24"/>
        </w:rPr>
        <w:t>leita leiða</w:t>
      </w:r>
      <w:r w:rsidRPr="00A5233D">
        <w:rPr>
          <w:rFonts w:cs="Times New Roman"/>
          <w:sz w:val="24"/>
          <w:szCs w:val="24"/>
        </w:rPr>
        <w:t xml:space="preserve"> til </w:t>
      </w:r>
      <w:proofErr w:type="spellStart"/>
      <w:r w:rsidRPr="00A5233D">
        <w:rPr>
          <w:rFonts w:cs="Times New Roman"/>
          <w:sz w:val="24"/>
          <w:szCs w:val="24"/>
        </w:rPr>
        <w:t>úrbóta</w:t>
      </w:r>
      <w:proofErr w:type="spellEnd"/>
      <w:r w:rsidRPr="00A5233D">
        <w:rPr>
          <w:rFonts w:cs="Times New Roman"/>
          <w:sz w:val="24"/>
          <w:szCs w:val="24"/>
        </w:rPr>
        <w:t>.</w:t>
      </w:r>
    </w:p>
    <w:p w:rsidR="00A223C0" w:rsidRPr="00100E06" w:rsidRDefault="00A223C0" w:rsidP="00C07A98">
      <w:pPr>
        <w:spacing w:before="240" w:line="360" w:lineRule="auto"/>
        <w:ind w:left="-19" w:firstLine="19"/>
        <w:rPr>
          <w:rFonts w:cs="Times New Roman"/>
          <w:sz w:val="24"/>
          <w:szCs w:val="24"/>
          <w:rPrChange w:id="47" w:author="Hildur Eva Sigurðardóttir" w:date="2013-08-21T21:26:00Z">
            <w:rPr>
              <w:rFonts w:cs="Times New Roman"/>
              <w:sz w:val="24"/>
              <w:szCs w:val="24"/>
            </w:rPr>
          </w:rPrChange>
        </w:rPr>
      </w:pPr>
      <w:r w:rsidRPr="00100E06">
        <w:rPr>
          <w:rFonts w:cs="Times New Roman"/>
          <w:sz w:val="24"/>
          <w:szCs w:val="24"/>
          <w:rPrChange w:id="48" w:author="Hildur Eva Sigurðardóttir" w:date="2013-08-21T21:26:00Z">
            <w:rPr>
              <w:rFonts w:cs="Times New Roman"/>
              <w:sz w:val="24"/>
              <w:szCs w:val="24"/>
            </w:rPr>
          </w:rPrChange>
        </w:rPr>
        <w:t xml:space="preserve">Aðalnámskrá grunnskóla </w:t>
      </w:r>
      <w:proofErr w:type="spellStart"/>
      <w:r w:rsidRPr="00100E06">
        <w:rPr>
          <w:rFonts w:cs="Times New Roman"/>
          <w:sz w:val="24"/>
          <w:szCs w:val="24"/>
          <w:rPrChange w:id="49" w:author="Hildur Eva Sigurðardóttir" w:date="2013-08-21T21:26:00Z">
            <w:rPr>
              <w:rFonts w:cs="Times New Roman"/>
              <w:sz w:val="24"/>
              <w:szCs w:val="24"/>
            </w:rPr>
          </w:rPrChange>
        </w:rPr>
        <w:t>mótast</w:t>
      </w:r>
      <w:proofErr w:type="spellEnd"/>
      <w:r w:rsidRPr="00100E06">
        <w:rPr>
          <w:rFonts w:cs="Times New Roman"/>
          <w:sz w:val="24"/>
          <w:szCs w:val="24"/>
          <w:rPrChange w:id="50" w:author="Hildur Eva Sigurðardóttir" w:date="2013-08-21T21:26:00Z">
            <w:rPr>
              <w:rFonts w:cs="Times New Roman"/>
              <w:sz w:val="24"/>
              <w:szCs w:val="24"/>
            </w:rPr>
          </w:rPrChange>
        </w:rPr>
        <w:t xml:space="preserve"> af lögum sem marka menntastefnu landsins. Hún er ætluð öllum þeim sem starfa í skólak</w:t>
      </w:r>
      <w:r w:rsidR="00B77E8C" w:rsidRPr="00100E06">
        <w:rPr>
          <w:rFonts w:cs="Times New Roman"/>
          <w:sz w:val="24"/>
          <w:szCs w:val="24"/>
          <w:rPrChange w:id="51" w:author="Hildur Eva Sigurðardóttir" w:date="2013-08-21T21:26:00Z">
            <w:rPr>
              <w:rFonts w:cs="Times New Roman"/>
              <w:sz w:val="24"/>
              <w:szCs w:val="24"/>
            </w:rPr>
          </w:rPrChange>
        </w:rPr>
        <w:t>erfinu og veitir upplýsingar um</w:t>
      </w:r>
      <w:r w:rsidRPr="00100E06">
        <w:rPr>
          <w:rFonts w:cs="Times New Roman"/>
          <w:sz w:val="24"/>
          <w:szCs w:val="24"/>
          <w:rPrChange w:id="52" w:author="Hildur Eva Sigurðardóttir" w:date="2013-08-21T21:26:00Z">
            <w:rPr>
              <w:rFonts w:cs="Times New Roman"/>
              <w:sz w:val="24"/>
              <w:szCs w:val="24"/>
            </w:rPr>
          </w:rPrChange>
        </w:rPr>
        <w:t xml:space="preserve"> leiðir að námi og kennslu. Því </w:t>
      </w:r>
      <w:r w:rsidR="00E20107" w:rsidRPr="00100E06">
        <w:rPr>
          <w:rFonts w:cs="Times New Roman"/>
          <w:sz w:val="24"/>
          <w:szCs w:val="24"/>
          <w:rPrChange w:id="53" w:author="Hildur Eva Sigurðardóttir" w:date="2013-08-21T21:26:00Z">
            <w:rPr>
              <w:rFonts w:cs="Times New Roman"/>
              <w:sz w:val="24"/>
              <w:szCs w:val="24"/>
            </w:rPr>
          </w:rPrChange>
        </w:rPr>
        <w:t xml:space="preserve"> var</w:t>
      </w:r>
      <w:r w:rsidRPr="00100E06">
        <w:rPr>
          <w:rFonts w:cs="Times New Roman"/>
          <w:sz w:val="24"/>
          <w:szCs w:val="24"/>
          <w:rPrChange w:id="54" w:author="Hildur Eva Sigurðardóttir" w:date="2013-08-21T21:26:00Z">
            <w:rPr>
              <w:rFonts w:cs="Times New Roman"/>
              <w:sz w:val="24"/>
              <w:szCs w:val="24"/>
            </w:rPr>
          </w:rPrChange>
        </w:rPr>
        <w:t xml:space="preserve"> </w:t>
      </w:r>
      <w:proofErr w:type="spellStart"/>
      <w:r w:rsidRPr="00100E06">
        <w:rPr>
          <w:rFonts w:cs="Times New Roman"/>
          <w:sz w:val="24"/>
          <w:szCs w:val="24"/>
          <w:rPrChange w:id="55" w:author="Hildur Eva Sigurðardóttir" w:date="2013-08-21T21:26:00Z">
            <w:rPr>
              <w:rFonts w:cs="Times New Roman"/>
              <w:sz w:val="24"/>
              <w:szCs w:val="24"/>
            </w:rPr>
          </w:rPrChange>
        </w:rPr>
        <w:t>ný</w:t>
      </w:r>
      <w:proofErr w:type="spellEnd"/>
      <w:r w:rsidRPr="00100E06">
        <w:rPr>
          <w:rFonts w:cs="Times New Roman"/>
          <w:sz w:val="24"/>
          <w:szCs w:val="24"/>
          <w:rPrChange w:id="56" w:author="Hildur Eva Sigurðardóttir" w:date="2013-08-21T21:26:00Z">
            <w:rPr>
              <w:rFonts w:cs="Times New Roman"/>
              <w:sz w:val="24"/>
              <w:szCs w:val="24"/>
            </w:rPr>
          </w:rPrChange>
        </w:rPr>
        <w:t xml:space="preserve"> aðalnámskrá</w:t>
      </w:r>
      <w:r w:rsidR="00E20107" w:rsidRPr="00100E06">
        <w:rPr>
          <w:rFonts w:cs="Times New Roman"/>
          <w:sz w:val="24"/>
          <w:szCs w:val="24"/>
          <w:rPrChange w:id="57" w:author="Hildur Eva Sigurðardóttir" w:date="2013-08-21T21:26:00Z">
            <w:rPr>
              <w:rFonts w:cs="Times New Roman"/>
              <w:sz w:val="24"/>
              <w:szCs w:val="24"/>
            </w:rPr>
          </w:rPrChange>
        </w:rPr>
        <w:t xml:space="preserve"> </w:t>
      </w:r>
      <w:proofErr w:type="spellStart"/>
      <w:r w:rsidR="00E20107" w:rsidRPr="00100E06">
        <w:rPr>
          <w:rFonts w:cs="Times New Roman"/>
          <w:sz w:val="24"/>
          <w:szCs w:val="24"/>
          <w:rPrChange w:id="58" w:author="Hildur Eva Sigurðardóttir" w:date="2013-08-21T21:26:00Z">
            <w:rPr>
              <w:rFonts w:cs="Times New Roman"/>
              <w:sz w:val="24"/>
              <w:szCs w:val="24"/>
            </w:rPr>
          </w:rPrChange>
        </w:rPr>
        <w:t>höfð</w:t>
      </w:r>
      <w:proofErr w:type="spellEnd"/>
      <w:r w:rsidRPr="00100E06">
        <w:rPr>
          <w:rFonts w:cs="Times New Roman"/>
          <w:sz w:val="24"/>
          <w:szCs w:val="24"/>
          <w:rPrChange w:id="59" w:author="Hildur Eva Sigurðardóttir" w:date="2013-08-21T21:26:00Z">
            <w:rPr>
              <w:rFonts w:cs="Times New Roman"/>
              <w:sz w:val="24"/>
              <w:szCs w:val="24"/>
            </w:rPr>
          </w:rPrChange>
        </w:rPr>
        <w:t xml:space="preserve"> að leiðarljósi við gerð námsefnis. </w:t>
      </w:r>
    </w:p>
    <w:p w:rsidR="00A223C0" w:rsidRPr="00100E06" w:rsidRDefault="00A223C0" w:rsidP="00C07A98">
      <w:pPr>
        <w:spacing w:before="240" w:line="360" w:lineRule="auto"/>
        <w:ind w:left="-19" w:firstLine="19"/>
        <w:rPr>
          <w:rFonts w:cs="Times New Roman"/>
          <w:sz w:val="24"/>
          <w:szCs w:val="24"/>
          <w:rPrChange w:id="60" w:author="Hildur Eva Sigurðardóttir" w:date="2013-08-21T21:26:00Z">
            <w:rPr>
              <w:rFonts w:cs="Times New Roman"/>
              <w:sz w:val="24"/>
              <w:szCs w:val="24"/>
            </w:rPr>
          </w:rPrChange>
        </w:rPr>
      </w:pPr>
      <w:r w:rsidRPr="00100E06">
        <w:rPr>
          <w:rFonts w:cs="Times New Roman"/>
          <w:sz w:val="24"/>
          <w:szCs w:val="24"/>
          <w:rPrChange w:id="61" w:author="Hildur Eva Sigurðardóttir" w:date="2013-08-21T21:26:00Z">
            <w:rPr>
              <w:rFonts w:cs="Times New Roman"/>
              <w:sz w:val="24"/>
              <w:szCs w:val="24"/>
            </w:rPr>
          </w:rPrChange>
        </w:rPr>
        <w:t xml:space="preserve">Menntastefnan sem birtist í námskránni er byggð á sex grunnþáttum menntunar sem </w:t>
      </w:r>
      <w:proofErr w:type="spellStart"/>
      <w:r w:rsidRPr="00100E06">
        <w:rPr>
          <w:rFonts w:cs="Times New Roman"/>
          <w:sz w:val="24"/>
          <w:szCs w:val="24"/>
          <w:rPrChange w:id="62" w:author="Hildur Eva Sigurðardóttir" w:date="2013-08-21T21:26:00Z">
            <w:rPr>
              <w:rFonts w:cs="Times New Roman"/>
              <w:sz w:val="24"/>
              <w:szCs w:val="24"/>
            </w:rPr>
          </w:rPrChange>
        </w:rPr>
        <w:t>fléttast</w:t>
      </w:r>
      <w:proofErr w:type="spellEnd"/>
      <w:r w:rsidRPr="00100E06">
        <w:rPr>
          <w:rFonts w:cs="Times New Roman"/>
          <w:sz w:val="24"/>
          <w:szCs w:val="24"/>
          <w:rPrChange w:id="63" w:author="Hildur Eva Sigurðardóttir" w:date="2013-08-21T21:26:00Z">
            <w:rPr>
              <w:rFonts w:cs="Times New Roman"/>
              <w:sz w:val="24"/>
              <w:szCs w:val="24"/>
            </w:rPr>
          </w:rPrChange>
        </w:rPr>
        <w:t xml:space="preserve"> eiga inn í alla kennslu</w:t>
      </w:r>
      <w:r w:rsidR="00C07A98" w:rsidRPr="00100E06">
        <w:rPr>
          <w:rFonts w:cs="Times New Roman"/>
          <w:sz w:val="24"/>
          <w:szCs w:val="24"/>
          <w:rPrChange w:id="64" w:author="Hildur Eva Sigurðardóttir" w:date="2013-08-21T21:26:00Z">
            <w:rPr>
              <w:rFonts w:cs="Times New Roman"/>
              <w:sz w:val="24"/>
              <w:szCs w:val="24"/>
            </w:rPr>
          </w:rPrChange>
        </w:rPr>
        <w:t xml:space="preserve"> og nám</w:t>
      </w:r>
      <w:r w:rsidRPr="00100E06">
        <w:rPr>
          <w:rFonts w:cs="Times New Roman"/>
          <w:sz w:val="24"/>
          <w:szCs w:val="24"/>
        </w:rPr>
        <w:t xml:space="preserve">. Þessir þættir </w:t>
      </w:r>
      <w:r w:rsidRPr="00A95942">
        <w:rPr>
          <w:rFonts w:cs="Times New Roman"/>
          <w:sz w:val="24"/>
          <w:szCs w:val="24"/>
        </w:rPr>
        <w:t xml:space="preserve">eru: jafnrétti, heilbrigði og velferð, læsi, sköpun, lýðræði og </w:t>
      </w:r>
      <w:proofErr w:type="spellStart"/>
      <w:r w:rsidRPr="00A95942">
        <w:rPr>
          <w:rFonts w:cs="Times New Roman"/>
          <w:sz w:val="24"/>
          <w:szCs w:val="24"/>
        </w:rPr>
        <w:t>sjálfbærni</w:t>
      </w:r>
      <w:proofErr w:type="spellEnd"/>
      <w:r w:rsidRPr="00A95942">
        <w:rPr>
          <w:rFonts w:cs="Times New Roman"/>
          <w:sz w:val="24"/>
          <w:szCs w:val="24"/>
        </w:rPr>
        <w:t xml:space="preserve">. Alla þessa þætti þarf að hafa í huga við þróun </w:t>
      </w:r>
      <w:proofErr w:type="spellStart"/>
      <w:r w:rsidRPr="00A95942">
        <w:rPr>
          <w:rFonts w:cs="Times New Roman"/>
          <w:sz w:val="24"/>
          <w:szCs w:val="24"/>
        </w:rPr>
        <w:t>Carb-fix</w:t>
      </w:r>
      <w:proofErr w:type="spellEnd"/>
      <w:r w:rsidRPr="00A95942">
        <w:rPr>
          <w:rFonts w:cs="Times New Roman"/>
          <w:sz w:val="24"/>
          <w:szCs w:val="24"/>
        </w:rPr>
        <w:t xml:space="preserve"> verkefnisins. </w:t>
      </w:r>
      <w:r w:rsidR="00781A5D" w:rsidRPr="00A5233D">
        <w:rPr>
          <w:rFonts w:cs="Times New Roman"/>
          <w:sz w:val="24"/>
          <w:szCs w:val="24"/>
        </w:rPr>
        <w:t>‚</w:t>
      </w:r>
      <w:r w:rsidRPr="00A5233D">
        <w:rPr>
          <w:rFonts w:cs="Times New Roman"/>
          <w:sz w:val="24"/>
          <w:szCs w:val="24"/>
        </w:rPr>
        <w:t xml:space="preserve">Menntun til </w:t>
      </w:r>
      <w:proofErr w:type="spellStart"/>
      <w:r w:rsidRPr="00A5233D">
        <w:rPr>
          <w:rFonts w:cs="Times New Roman"/>
          <w:sz w:val="24"/>
          <w:szCs w:val="24"/>
        </w:rPr>
        <w:t>sjálfbærni</w:t>
      </w:r>
      <w:proofErr w:type="spellEnd"/>
      <w:r w:rsidR="00781A5D" w:rsidRPr="00A5233D">
        <w:rPr>
          <w:rFonts w:cs="Times New Roman"/>
          <w:sz w:val="24"/>
          <w:szCs w:val="24"/>
        </w:rPr>
        <w:t>‘</w:t>
      </w:r>
      <w:r w:rsidRPr="00A5233D">
        <w:rPr>
          <w:rFonts w:cs="Times New Roman"/>
          <w:sz w:val="24"/>
          <w:szCs w:val="24"/>
        </w:rPr>
        <w:t xml:space="preserve"> er m.a. ætlað að gera nemendur í stakk búna til að takast á við viðfangsefni er varða</w:t>
      </w:r>
      <w:r w:rsidRPr="00100E06">
        <w:rPr>
          <w:rFonts w:cs="Times New Roman"/>
          <w:sz w:val="24"/>
          <w:szCs w:val="24"/>
          <w:rPrChange w:id="65" w:author="Hildur Eva Sigurðardóttir" w:date="2013-08-21T21:26:00Z">
            <w:rPr>
              <w:rFonts w:cs="Times New Roman"/>
              <w:sz w:val="24"/>
              <w:szCs w:val="24"/>
            </w:rPr>
          </w:rPrChange>
        </w:rPr>
        <w:t xml:space="preserve"> umhverfi, efnahag og samfélag. </w:t>
      </w:r>
      <w:proofErr w:type="spellStart"/>
      <w:r w:rsidRPr="00100E06">
        <w:rPr>
          <w:rFonts w:cs="Times New Roman"/>
          <w:sz w:val="24"/>
          <w:szCs w:val="24"/>
          <w:rPrChange w:id="66" w:author="Hildur Eva Sigurðardóttir" w:date="2013-08-21T21:26:00Z">
            <w:rPr>
              <w:rFonts w:cs="Times New Roman"/>
              <w:sz w:val="24"/>
              <w:szCs w:val="24"/>
            </w:rPr>
          </w:rPrChange>
        </w:rPr>
        <w:t>Ennfremur</w:t>
      </w:r>
      <w:proofErr w:type="spellEnd"/>
      <w:r w:rsidRPr="00100E06">
        <w:rPr>
          <w:rFonts w:cs="Times New Roman"/>
          <w:sz w:val="24"/>
          <w:szCs w:val="24"/>
          <w:rPrChange w:id="67" w:author="Hildur Eva Sigurðardóttir" w:date="2013-08-21T21:26:00Z">
            <w:rPr>
              <w:rFonts w:cs="Times New Roman"/>
              <w:sz w:val="24"/>
              <w:szCs w:val="24"/>
            </w:rPr>
          </w:rPrChange>
        </w:rPr>
        <w:t xml:space="preserve"> að </w:t>
      </w:r>
      <w:r w:rsidR="00EA0A85" w:rsidRPr="00100E06">
        <w:rPr>
          <w:rFonts w:cs="Times New Roman"/>
          <w:sz w:val="24"/>
          <w:szCs w:val="24"/>
          <w:rPrChange w:id="68" w:author="Hildur Eva Sigurðardóttir" w:date="2013-08-21T21:26:00Z">
            <w:rPr>
              <w:rFonts w:cs="Times New Roman"/>
              <w:sz w:val="24"/>
              <w:szCs w:val="24"/>
            </w:rPr>
          </w:rPrChange>
        </w:rPr>
        <w:t>n</w:t>
      </w:r>
      <w:r w:rsidRPr="00100E06">
        <w:rPr>
          <w:rFonts w:cs="Times New Roman"/>
          <w:sz w:val="24"/>
          <w:szCs w:val="24"/>
          <w:rPrChange w:id="69" w:author="Hildur Eva Sigurðardóttir" w:date="2013-08-21T21:26:00Z">
            <w:rPr>
              <w:rFonts w:cs="Times New Roman"/>
              <w:sz w:val="24"/>
              <w:szCs w:val="24"/>
            </w:rPr>
          </w:rPrChange>
        </w:rPr>
        <w:t xml:space="preserve">emandi þekki tiltekið vandamál, viti hvernig það er til komið og hafi hugmynd um hvernig hægt er að leysa það. </w:t>
      </w:r>
      <w:proofErr w:type="spellStart"/>
      <w:r w:rsidRPr="00100E06">
        <w:rPr>
          <w:rFonts w:cs="Times New Roman"/>
          <w:sz w:val="24"/>
          <w:szCs w:val="24"/>
          <w:rPrChange w:id="70" w:author="Hildur Eva Sigurðardóttir" w:date="2013-08-21T21:26:00Z">
            <w:rPr>
              <w:rFonts w:cs="Times New Roman"/>
              <w:sz w:val="24"/>
              <w:szCs w:val="24"/>
            </w:rPr>
          </w:rPrChange>
        </w:rPr>
        <w:t>CarbFix</w:t>
      </w:r>
      <w:proofErr w:type="spellEnd"/>
      <w:r w:rsidRPr="00100E06">
        <w:rPr>
          <w:rFonts w:cs="Times New Roman"/>
          <w:sz w:val="24"/>
          <w:szCs w:val="24"/>
          <w:rPrChange w:id="71" w:author="Hildur Eva Sigurðardóttir" w:date="2013-08-21T21:26:00Z">
            <w:rPr>
              <w:rFonts w:cs="Times New Roman"/>
              <w:sz w:val="24"/>
              <w:szCs w:val="24"/>
            </w:rPr>
          </w:rPrChange>
        </w:rPr>
        <w:t xml:space="preserve"> verkefnið er einmitt ein lausn á loftslagsvandanum og í </w:t>
      </w:r>
      <w:r w:rsidR="00781A5D" w:rsidRPr="00100E06">
        <w:rPr>
          <w:rFonts w:cs="Times New Roman"/>
          <w:sz w:val="24"/>
          <w:szCs w:val="24"/>
          <w:rPrChange w:id="72" w:author="Hildur Eva Sigurðardóttir" w:date="2013-08-21T21:26:00Z">
            <w:rPr>
              <w:rFonts w:cs="Times New Roman"/>
              <w:sz w:val="24"/>
              <w:szCs w:val="24"/>
            </w:rPr>
          </w:rPrChange>
        </w:rPr>
        <w:t xml:space="preserve">námi og kennslu sem varðar verkefnið </w:t>
      </w:r>
      <w:r w:rsidRPr="00100E06">
        <w:rPr>
          <w:rFonts w:cs="Times New Roman"/>
          <w:sz w:val="24"/>
          <w:szCs w:val="24"/>
          <w:rPrChange w:id="73" w:author="Hildur Eva Sigurðardóttir" w:date="2013-08-21T21:26:00Z">
            <w:rPr>
              <w:rFonts w:cs="Times New Roman"/>
              <w:sz w:val="24"/>
              <w:szCs w:val="24"/>
            </w:rPr>
          </w:rPrChange>
        </w:rPr>
        <w:t>er lögð áhersla á að kynna va</w:t>
      </w:r>
      <w:r w:rsidR="00CC6D77" w:rsidRPr="00100E06">
        <w:rPr>
          <w:rFonts w:cs="Times New Roman"/>
          <w:sz w:val="24"/>
          <w:szCs w:val="24"/>
          <w:rPrChange w:id="74" w:author="Hildur Eva Sigurðardóttir" w:date="2013-08-21T21:26:00Z">
            <w:rPr>
              <w:rFonts w:cs="Times New Roman"/>
              <w:sz w:val="24"/>
              <w:szCs w:val="24"/>
            </w:rPr>
          </w:rPrChange>
        </w:rPr>
        <w:t>ndann, hvernig hann varð til</w:t>
      </w:r>
      <w:r w:rsidRPr="00100E06">
        <w:rPr>
          <w:rFonts w:cs="Times New Roman"/>
          <w:sz w:val="24"/>
          <w:szCs w:val="24"/>
          <w:rPrChange w:id="75" w:author="Hildur Eva Sigurðardóttir" w:date="2013-08-21T21:26:00Z">
            <w:rPr>
              <w:rFonts w:cs="Times New Roman"/>
              <w:sz w:val="24"/>
              <w:szCs w:val="24"/>
            </w:rPr>
          </w:rPrChange>
        </w:rPr>
        <w:t xml:space="preserve"> og leiðir til lausna.</w:t>
      </w:r>
    </w:p>
    <w:p w:rsidR="00A223C0" w:rsidRPr="00100E06" w:rsidRDefault="00A223C0" w:rsidP="00C07A98">
      <w:pPr>
        <w:spacing w:before="240" w:line="360" w:lineRule="auto"/>
        <w:ind w:left="709" w:firstLine="19"/>
        <w:rPr>
          <w:rFonts w:cs="Times New Roman"/>
          <w:sz w:val="24"/>
          <w:szCs w:val="24"/>
          <w:rPrChange w:id="76" w:author="Hildur Eva Sigurðardóttir" w:date="2013-08-21T21:26:00Z">
            <w:rPr>
              <w:rFonts w:cs="Times New Roman"/>
            </w:rPr>
          </w:rPrChange>
        </w:rPr>
      </w:pPr>
      <w:r w:rsidRPr="00100E06">
        <w:rPr>
          <w:rFonts w:cs="Times New Roman"/>
          <w:sz w:val="24"/>
          <w:szCs w:val="24"/>
          <w:rPrChange w:id="77" w:author="Hildur Eva Sigurðardóttir" w:date="2013-08-21T21:26:00Z">
            <w:rPr>
              <w:rFonts w:cs="Times New Roman"/>
            </w:rPr>
          </w:rPrChange>
        </w:rPr>
        <w:t xml:space="preserve">„Umhverfi og þar með náttúran umlykja allt mannlegt samfélag. Sjálfbær þróun getur ekki átt sér stað nema innan þeirra takmarka sem vistkerfi jarðar setja okkur. Því er skilningur á þeim takmörkum, ásamt ferlum, lögmálum og hringrásum í náttúrunni, mikilvægur grundvöllur þess að okkur takist að vinna eftir hugmyndafræði sjálfbærrar þróunar. ... Umhverfisvernd, loftslagsbreytingar og lífsbreytileiki eru dæmi um úrlausnarefni“ (Mennta- og menningarmálaráðuneytið, 2011, </w:t>
      </w:r>
      <w:proofErr w:type="spellStart"/>
      <w:r w:rsidRPr="00100E06">
        <w:rPr>
          <w:rFonts w:cs="Times New Roman"/>
          <w:sz w:val="24"/>
          <w:szCs w:val="24"/>
          <w:rPrChange w:id="78" w:author="Hildur Eva Sigurðardóttir" w:date="2013-08-21T21:26:00Z">
            <w:rPr>
              <w:rFonts w:cs="Times New Roman"/>
            </w:rPr>
          </w:rPrChange>
        </w:rPr>
        <w:t>bls</w:t>
      </w:r>
      <w:proofErr w:type="spellEnd"/>
      <w:r w:rsidRPr="00100E06">
        <w:rPr>
          <w:rFonts w:cs="Times New Roman"/>
          <w:sz w:val="24"/>
          <w:szCs w:val="24"/>
          <w:rPrChange w:id="79" w:author="Hildur Eva Sigurðardóttir" w:date="2013-08-21T21:26:00Z">
            <w:rPr>
              <w:rFonts w:cs="Times New Roman"/>
            </w:rPr>
          </w:rPrChange>
        </w:rPr>
        <w:t xml:space="preserve">, 18).  </w:t>
      </w:r>
    </w:p>
    <w:p w:rsidR="00A223C0" w:rsidRPr="00100E06" w:rsidRDefault="00A223C0" w:rsidP="00C07A98">
      <w:pPr>
        <w:spacing w:before="240" w:line="360" w:lineRule="auto"/>
        <w:ind w:left="-19" w:firstLine="19"/>
        <w:rPr>
          <w:rFonts w:cs="Times New Roman"/>
          <w:sz w:val="24"/>
          <w:szCs w:val="24"/>
          <w:shd w:val="clear" w:color="auto" w:fill="FFFF00"/>
          <w:rPrChange w:id="80" w:author="Hildur Eva Sigurðardóttir" w:date="2013-08-21T21:26:00Z">
            <w:rPr>
              <w:rFonts w:cs="Times New Roman"/>
              <w:sz w:val="24"/>
              <w:szCs w:val="24"/>
              <w:shd w:val="clear" w:color="auto" w:fill="FFFF00"/>
            </w:rPr>
          </w:rPrChange>
        </w:rPr>
      </w:pPr>
      <w:r w:rsidRPr="00100E06">
        <w:rPr>
          <w:rFonts w:cs="Times New Roman"/>
          <w:sz w:val="24"/>
          <w:szCs w:val="24"/>
        </w:rPr>
        <w:t xml:space="preserve">Við gerð námsefnis </w:t>
      </w:r>
      <w:r w:rsidR="00781A5D" w:rsidRPr="00A95942">
        <w:rPr>
          <w:rFonts w:cs="Times New Roman"/>
          <w:sz w:val="24"/>
          <w:szCs w:val="24"/>
        </w:rPr>
        <w:t>var haft í</w:t>
      </w:r>
      <w:r w:rsidRPr="00A5233D">
        <w:rPr>
          <w:rFonts w:cs="Times New Roman"/>
          <w:sz w:val="24"/>
          <w:szCs w:val="24"/>
        </w:rPr>
        <w:t xml:space="preserve"> huga </w:t>
      </w:r>
      <w:r w:rsidRPr="00100E06">
        <w:rPr>
          <w:rFonts w:cs="Times New Roman"/>
          <w:sz w:val="24"/>
          <w:szCs w:val="24"/>
          <w:rPrChange w:id="81" w:author="Hildur Eva Sigurðardóttir" w:date="2013-08-21T21:26:00Z">
            <w:rPr>
              <w:rFonts w:cs="Times New Roman"/>
              <w:sz w:val="24"/>
              <w:szCs w:val="24"/>
            </w:rPr>
          </w:rPrChange>
        </w:rPr>
        <w:t xml:space="preserve">fyrri þekkingu nemenda. Í flestum íslenskum skólum hefur verið </w:t>
      </w:r>
      <w:proofErr w:type="spellStart"/>
      <w:r w:rsidRPr="00100E06">
        <w:rPr>
          <w:rFonts w:cs="Times New Roman"/>
          <w:sz w:val="24"/>
          <w:szCs w:val="24"/>
          <w:rPrChange w:id="82" w:author="Hildur Eva Sigurðardóttir" w:date="2013-08-21T21:26:00Z">
            <w:rPr>
              <w:rFonts w:cs="Times New Roman"/>
              <w:sz w:val="24"/>
              <w:szCs w:val="24"/>
            </w:rPr>
          </w:rPrChange>
        </w:rPr>
        <w:t>stuðst</w:t>
      </w:r>
      <w:proofErr w:type="spellEnd"/>
      <w:r w:rsidRPr="00100E06">
        <w:rPr>
          <w:rFonts w:cs="Times New Roman"/>
          <w:sz w:val="24"/>
          <w:szCs w:val="24"/>
          <w:rPrChange w:id="83" w:author="Hildur Eva Sigurðardóttir" w:date="2013-08-21T21:26:00Z">
            <w:rPr>
              <w:rFonts w:cs="Times New Roman"/>
              <w:sz w:val="24"/>
              <w:szCs w:val="24"/>
            </w:rPr>
          </w:rPrChange>
        </w:rPr>
        <w:t xml:space="preserve"> við bókaflok</w:t>
      </w:r>
      <w:r w:rsidR="00EA0A85" w:rsidRPr="00100E06">
        <w:rPr>
          <w:rFonts w:cs="Times New Roman"/>
          <w:sz w:val="24"/>
          <w:szCs w:val="24"/>
          <w:rPrChange w:id="84" w:author="Hildur Eva Sigurðardóttir" w:date="2013-08-21T21:26:00Z">
            <w:rPr>
              <w:rFonts w:cs="Times New Roman"/>
              <w:sz w:val="24"/>
              <w:szCs w:val="24"/>
            </w:rPr>
          </w:rPrChange>
        </w:rPr>
        <w:t>k</w:t>
      </w:r>
      <w:r w:rsidRPr="00100E06">
        <w:rPr>
          <w:rFonts w:cs="Times New Roman"/>
          <w:sz w:val="24"/>
          <w:szCs w:val="24"/>
          <w:rPrChange w:id="85" w:author="Hildur Eva Sigurðardóttir" w:date="2013-08-21T21:26:00Z">
            <w:rPr>
              <w:rFonts w:cs="Times New Roman"/>
              <w:sz w:val="24"/>
              <w:szCs w:val="24"/>
            </w:rPr>
          </w:rPrChange>
        </w:rPr>
        <w:t xml:space="preserve">inn </w:t>
      </w:r>
      <w:r w:rsidRPr="00100E06">
        <w:rPr>
          <w:rFonts w:cs="Times New Roman"/>
          <w:i/>
          <w:iCs/>
          <w:sz w:val="24"/>
          <w:szCs w:val="24"/>
          <w:rPrChange w:id="86" w:author="Hildur Eva Sigurðardóttir" w:date="2013-08-21T21:26:00Z">
            <w:rPr>
              <w:rFonts w:cs="Times New Roman"/>
              <w:i/>
              <w:iCs/>
              <w:sz w:val="24"/>
              <w:szCs w:val="24"/>
            </w:rPr>
          </w:rPrChange>
        </w:rPr>
        <w:t>Auðvitað</w:t>
      </w:r>
      <w:r w:rsidRPr="00100E06">
        <w:rPr>
          <w:rFonts w:cs="Times New Roman"/>
          <w:iCs/>
          <w:sz w:val="24"/>
          <w:szCs w:val="24"/>
          <w:rPrChange w:id="87" w:author="Hildur Eva Sigurðardóttir" w:date="2013-08-21T21:26:00Z">
            <w:rPr>
              <w:rFonts w:cs="Times New Roman"/>
              <w:iCs/>
              <w:sz w:val="24"/>
              <w:szCs w:val="24"/>
            </w:rPr>
          </w:rPrChange>
        </w:rPr>
        <w:t xml:space="preserve"> í </w:t>
      </w:r>
      <w:r w:rsidRPr="00100E06">
        <w:rPr>
          <w:rFonts w:cs="Times New Roman"/>
          <w:sz w:val="24"/>
          <w:szCs w:val="24"/>
          <w:rPrChange w:id="88" w:author="Hildur Eva Sigurðardóttir" w:date="2013-08-21T21:26:00Z">
            <w:rPr>
              <w:rFonts w:cs="Times New Roman"/>
              <w:sz w:val="24"/>
              <w:szCs w:val="24"/>
            </w:rPr>
          </w:rPrChange>
        </w:rPr>
        <w:t xml:space="preserve">náttúrufræðikennslu. Á þessu ári </w:t>
      </w:r>
      <w:r w:rsidR="00C07A98" w:rsidRPr="00100E06">
        <w:rPr>
          <w:rFonts w:cs="Times New Roman"/>
          <w:sz w:val="24"/>
          <w:szCs w:val="24"/>
          <w:rPrChange w:id="89" w:author="Hildur Eva Sigurðardóttir" w:date="2013-08-21T21:26:00Z">
            <w:rPr>
              <w:rFonts w:cs="Times New Roman"/>
              <w:color w:val="FF0000"/>
              <w:sz w:val="24"/>
              <w:szCs w:val="24"/>
            </w:rPr>
          </w:rPrChange>
        </w:rPr>
        <w:t>(2013)</w:t>
      </w:r>
      <w:r w:rsidR="00C07A98" w:rsidRPr="00100E06">
        <w:rPr>
          <w:rFonts w:cs="Times New Roman"/>
          <w:sz w:val="24"/>
          <w:szCs w:val="24"/>
        </w:rPr>
        <w:t xml:space="preserve"> </w:t>
      </w:r>
      <w:r w:rsidR="00614029" w:rsidRPr="00A95942">
        <w:rPr>
          <w:rFonts w:cs="Times New Roman"/>
          <w:sz w:val="24"/>
          <w:szCs w:val="24"/>
        </w:rPr>
        <w:t xml:space="preserve">gefur </w:t>
      </w:r>
      <w:r w:rsidRPr="00A5233D">
        <w:rPr>
          <w:rFonts w:cs="Times New Roman"/>
          <w:sz w:val="24"/>
          <w:szCs w:val="24"/>
        </w:rPr>
        <w:t>Námsgagnastofnun</w:t>
      </w:r>
      <w:r w:rsidR="00614029" w:rsidRPr="00100E06">
        <w:rPr>
          <w:rFonts w:cs="Times New Roman"/>
          <w:sz w:val="24"/>
          <w:szCs w:val="24"/>
          <w:rPrChange w:id="90" w:author="Hildur Eva Sigurðardóttir" w:date="2013-08-21T21:26:00Z">
            <w:rPr>
              <w:rFonts w:cs="Times New Roman"/>
              <w:sz w:val="24"/>
              <w:szCs w:val="24"/>
            </w:rPr>
          </w:rPrChange>
        </w:rPr>
        <w:t xml:space="preserve"> </w:t>
      </w:r>
      <w:proofErr w:type="spellStart"/>
      <w:r w:rsidR="00614029" w:rsidRPr="00100E06">
        <w:rPr>
          <w:rFonts w:cs="Times New Roman"/>
          <w:sz w:val="24"/>
          <w:szCs w:val="24"/>
          <w:rPrChange w:id="91" w:author="Hildur Eva Sigurðardóttir" w:date="2013-08-21T21:26:00Z">
            <w:rPr>
              <w:rFonts w:cs="Times New Roman"/>
              <w:sz w:val="24"/>
              <w:szCs w:val="24"/>
            </w:rPr>
          </w:rPrChange>
        </w:rPr>
        <w:t>út</w:t>
      </w:r>
      <w:proofErr w:type="spellEnd"/>
      <w:r w:rsidRPr="00100E06">
        <w:rPr>
          <w:rFonts w:cs="Times New Roman"/>
          <w:sz w:val="24"/>
          <w:szCs w:val="24"/>
          <w:rPrChange w:id="92" w:author="Hildur Eva Sigurðardóttir" w:date="2013-08-21T21:26:00Z">
            <w:rPr>
              <w:rFonts w:cs="Times New Roman"/>
              <w:sz w:val="24"/>
              <w:szCs w:val="24"/>
            </w:rPr>
          </w:rPrChange>
        </w:rPr>
        <w:t xml:space="preserve"> </w:t>
      </w:r>
      <w:r w:rsidR="00614029" w:rsidRPr="00100E06">
        <w:rPr>
          <w:rFonts w:cs="Times New Roman"/>
          <w:sz w:val="24"/>
          <w:szCs w:val="24"/>
          <w:rPrChange w:id="93" w:author="Hildur Eva Sigurðardóttir" w:date="2013-08-21T21:26:00Z">
            <w:rPr>
              <w:rFonts w:cs="Times New Roman"/>
              <w:sz w:val="24"/>
              <w:szCs w:val="24"/>
            </w:rPr>
          </w:rPrChange>
        </w:rPr>
        <w:t>nýja</w:t>
      </w:r>
      <w:r w:rsidR="00E20107" w:rsidRPr="00100E06">
        <w:rPr>
          <w:rFonts w:cs="Times New Roman"/>
          <w:sz w:val="24"/>
          <w:szCs w:val="24"/>
          <w:rPrChange w:id="94" w:author="Hildur Eva Sigurðardóttir" w:date="2013-08-21T21:26:00Z">
            <w:rPr>
              <w:rFonts w:cs="Times New Roman"/>
              <w:sz w:val="24"/>
              <w:szCs w:val="24"/>
            </w:rPr>
          </w:rPrChange>
        </w:rPr>
        <w:t>r</w:t>
      </w:r>
      <w:r w:rsidR="00614029" w:rsidRPr="00100E06">
        <w:rPr>
          <w:rFonts w:cs="Times New Roman"/>
          <w:sz w:val="24"/>
          <w:szCs w:val="24"/>
          <w:rPrChange w:id="95" w:author="Hildur Eva Sigurðardóttir" w:date="2013-08-21T21:26:00Z">
            <w:rPr>
              <w:rFonts w:cs="Times New Roman"/>
              <w:sz w:val="24"/>
              <w:szCs w:val="24"/>
            </w:rPr>
          </w:rPrChange>
        </w:rPr>
        <w:t xml:space="preserve"> Auðvitað </w:t>
      </w:r>
      <w:r w:rsidRPr="00100E06">
        <w:rPr>
          <w:rFonts w:cs="Times New Roman"/>
          <w:sz w:val="24"/>
          <w:szCs w:val="24"/>
          <w:rPrChange w:id="96" w:author="Hildur Eva Sigurðardóttir" w:date="2013-08-21T21:26:00Z">
            <w:rPr>
              <w:rFonts w:cs="Times New Roman"/>
              <w:sz w:val="24"/>
              <w:szCs w:val="24"/>
            </w:rPr>
          </w:rPrChange>
        </w:rPr>
        <w:t xml:space="preserve">bækur með undirheitin  </w:t>
      </w:r>
      <w:r w:rsidRPr="00100E06">
        <w:rPr>
          <w:rFonts w:cs="Times New Roman"/>
          <w:i/>
          <w:iCs/>
          <w:sz w:val="24"/>
          <w:szCs w:val="24"/>
          <w:rPrChange w:id="97" w:author="Hildur Eva Sigurðardóttir" w:date="2013-08-21T21:26:00Z">
            <w:rPr>
              <w:rFonts w:cs="Times New Roman"/>
              <w:i/>
              <w:iCs/>
              <w:sz w:val="24"/>
              <w:szCs w:val="24"/>
            </w:rPr>
          </w:rPrChange>
        </w:rPr>
        <w:t xml:space="preserve">Á ferð og flugi, Heimilið </w:t>
      </w:r>
      <w:r w:rsidRPr="00100E06">
        <w:rPr>
          <w:rFonts w:cs="Times New Roman"/>
          <w:iCs/>
          <w:sz w:val="24"/>
          <w:szCs w:val="24"/>
          <w:rPrChange w:id="98" w:author="Hildur Eva Sigurðardóttir" w:date="2013-08-21T21:26:00Z">
            <w:rPr>
              <w:rFonts w:cs="Times New Roman"/>
              <w:iCs/>
              <w:sz w:val="24"/>
              <w:szCs w:val="24"/>
            </w:rPr>
          </w:rPrChange>
        </w:rPr>
        <w:t>og</w:t>
      </w:r>
      <w:r w:rsidRPr="00100E06">
        <w:rPr>
          <w:rFonts w:cs="Times New Roman"/>
          <w:i/>
          <w:iCs/>
          <w:sz w:val="24"/>
          <w:szCs w:val="24"/>
          <w:rPrChange w:id="99" w:author="Hildur Eva Sigurðardóttir" w:date="2013-08-21T21:26:00Z">
            <w:rPr>
              <w:rFonts w:cs="Times New Roman"/>
              <w:i/>
              <w:iCs/>
              <w:sz w:val="24"/>
              <w:szCs w:val="24"/>
            </w:rPr>
          </w:rPrChange>
        </w:rPr>
        <w:t xml:space="preserve"> Jörð í alheimi </w:t>
      </w:r>
      <w:r w:rsidRPr="00100E06">
        <w:rPr>
          <w:rFonts w:cs="Times New Roman"/>
          <w:sz w:val="24"/>
          <w:szCs w:val="24"/>
          <w:rPrChange w:id="100" w:author="Hildur Eva Sigurðardóttir" w:date="2013-08-21T21:26:00Z">
            <w:rPr>
              <w:rFonts w:cs="Times New Roman"/>
              <w:sz w:val="24"/>
              <w:szCs w:val="24"/>
            </w:rPr>
          </w:rPrChange>
        </w:rPr>
        <w:t xml:space="preserve">og er sú síðastnefnda með áherslu á jarðfræði. Í henni eru </w:t>
      </w:r>
      <w:proofErr w:type="spellStart"/>
      <w:r w:rsidRPr="00100E06">
        <w:rPr>
          <w:rFonts w:cs="Times New Roman"/>
          <w:sz w:val="24"/>
          <w:szCs w:val="24"/>
          <w:rPrChange w:id="101" w:author="Hildur Eva Sigurðardóttir" w:date="2013-08-21T21:26:00Z">
            <w:rPr>
              <w:rFonts w:cs="Times New Roman"/>
              <w:sz w:val="24"/>
              <w:szCs w:val="24"/>
            </w:rPr>
          </w:rPrChange>
        </w:rPr>
        <w:t>umfjöllunaefnin</w:t>
      </w:r>
      <w:proofErr w:type="spellEnd"/>
      <w:r w:rsidRPr="00100E06">
        <w:rPr>
          <w:rFonts w:cs="Times New Roman"/>
          <w:sz w:val="24"/>
          <w:szCs w:val="24"/>
          <w:rPrChange w:id="102" w:author="Hildur Eva Sigurðardóttir" w:date="2013-08-21T21:26:00Z">
            <w:rPr>
              <w:rFonts w:cs="Times New Roman"/>
              <w:sz w:val="24"/>
              <w:szCs w:val="24"/>
            </w:rPr>
          </w:rPrChange>
        </w:rPr>
        <w:t xml:space="preserve"> m.a. </w:t>
      </w:r>
      <w:r w:rsidRPr="00100E06">
        <w:rPr>
          <w:rFonts w:cs="Times New Roman"/>
          <w:sz w:val="24"/>
          <w:szCs w:val="24"/>
          <w:rPrChange w:id="103" w:author="Hildur Eva Sigurðardóttir" w:date="2013-08-21T21:26:00Z">
            <w:rPr>
              <w:rFonts w:cs="Times New Roman"/>
              <w:sz w:val="24"/>
              <w:szCs w:val="24"/>
            </w:rPr>
          </w:rPrChange>
        </w:rPr>
        <w:lastRenderedPageBreak/>
        <w:t>„sólkerfið, jörðin og saga hennar, myndun Íslands, landmótun, hafið, veður og loftslag“ (tölvupóstur, 8. apríl, 2013). Með góðfúslegu leyfi höfundar höfum við geta</w:t>
      </w:r>
      <w:r w:rsidR="00CC6D77" w:rsidRPr="00100E06">
        <w:rPr>
          <w:rFonts w:cs="Times New Roman"/>
          <w:sz w:val="24"/>
          <w:szCs w:val="24"/>
          <w:rPrChange w:id="104" w:author="Hildur Eva Sigurðardóttir" w:date="2013-08-21T21:26:00Z">
            <w:rPr>
              <w:rFonts w:cs="Times New Roman"/>
              <w:sz w:val="24"/>
              <w:szCs w:val="24"/>
            </w:rPr>
          </w:rPrChange>
        </w:rPr>
        <w:t>ð</w:t>
      </w:r>
      <w:r w:rsidRPr="00100E06">
        <w:rPr>
          <w:rFonts w:cs="Times New Roman"/>
          <w:sz w:val="24"/>
          <w:szCs w:val="24"/>
          <w:rPrChange w:id="105" w:author="Hildur Eva Sigurðardóttir" w:date="2013-08-21T21:26:00Z">
            <w:rPr>
              <w:rFonts w:cs="Times New Roman"/>
              <w:sz w:val="24"/>
              <w:szCs w:val="24"/>
            </w:rPr>
          </w:rPrChange>
        </w:rPr>
        <w:t xml:space="preserve"> útbúið </w:t>
      </w:r>
      <w:proofErr w:type="spellStart"/>
      <w:r w:rsidRPr="00100E06">
        <w:rPr>
          <w:rFonts w:cs="Times New Roman"/>
          <w:sz w:val="24"/>
          <w:szCs w:val="24"/>
          <w:rPrChange w:id="106" w:author="Hildur Eva Sigurðardóttir" w:date="2013-08-21T21:26:00Z">
            <w:rPr>
              <w:rFonts w:cs="Times New Roman"/>
              <w:sz w:val="24"/>
              <w:szCs w:val="24"/>
            </w:rPr>
          </w:rPrChange>
        </w:rPr>
        <w:t>CarbFix</w:t>
      </w:r>
      <w:proofErr w:type="spellEnd"/>
      <w:r w:rsidRPr="00100E06">
        <w:rPr>
          <w:rFonts w:cs="Times New Roman"/>
          <w:sz w:val="24"/>
          <w:szCs w:val="24"/>
          <w:rPrChange w:id="107" w:author="Hildur Eva Sigurðardóttir" w:date="2013-08-21T21:26:00Z">
            <w:rPr>
              <w:rFonts w:cs="Times New Roman"/>
              <w:sz w:val="24"/>
              <w:szCs w:val="24"/>
            </w:rPr>
          </w:rPrChange>
        </w:rPr>
        <w:t xml:space="preserve"> námsefnið með </w:t>
      </w:r>
      <w:r w:rsidRPr="00100E06">
        <w:rPr>
          <w:rFonts w:cs="Times New Roman"/>
          <w:i/>
          <w:sz w:val="24"/>
          <w:szCs w:val="24"/>
          <w:rPrChange w:id="108" w:author="Hildur Eva Sigurðardóttir" w:date="2013-08-21T21:26:00Z">
            <w:rPr>
              <w:rFonts w:cs="Times New Roman"/>
              <w:i/>
              <w:sz w:val="24"/>
              <w:szCs w:val="24"/>
            </w:rPr>
          </w:rPrChange>
        </w:rPr>
        <w:t>Auðvitað</w:t>
      </w:r>
      <w:r w:rsidRPr="00100E06">
        <w:rPr>
          <w:rFonts w:cs="Times New Roman"/>
          <w:sz w:val="24"/>
          <w:szCs w:val="24"/>
          <w:rPrChange w:id="109" w:author="Hildur Eva Sigurðardóttir" w:date="2013-08-21T21:26:00Z">
            <w:rPr>
              <w:rFonts w:cs="Times New Roman"/>
              <w:sz w:val="24"/>
              <w:szCs w:val="24"/>
            </w:rPr>
          </w:rPrChange>
        </w:rPr>
        <w:t xml:space="preserve"> námsefnið til hliðsjónar.</w:t>
      </w:r>
    </w:p>
    <w:p w:rsidR="00A223C0" w:rsidRPr="00100E06" w:rsidRDefault="00A223C0" w:rsidP="00C07A98">
      <w:pPr>
        <w:spacing w:before="240" w:line="360" w:lineRule="auto"/>
        <w:ind w:left="-19" w:firstLine="19"/>
        <w:rPr>
          <w:rFonts w:cs="Times New Roman"/>
          <w:sz w:val="24"/>
          <w:szCs w:val="24"/>
          <w:rPrChange w:id="110" w:author="Hildur Eva Sigurðardóttir" w:date="2013-08-21T21:26:00Z">
            <w:rPr>
              <w:rFonts w:cs="Times New Roman"/>
              <w:sz w:val="24"/>
              <w:szCs w:val="24"/>
            </w:rPr>
          </w:rPrChange>
        </w:rPr>
      </w:pPr>
      <w:r w:rsidRPr="00100E06">
        <w:rPr>
          <w:rFonts w:cs="Times New Roman"/>
          <w:sz w:val="24"/>
          <w:szCs w:val="24"/>
          <w:rPrChange w:id="111" w:author="Hildur Eva Sigurðardóttir" w:date="2013-08-21T21:26:00Z">
            <w:rPr>
              <w:rFonts w:cs="Times New Roman"/>
              <w:sz w:val="24"/>
              <w:szCs w:val="24"/>
            </w:rPr>
          </w:rPrChange>
        </w:rPr>
        <w:t xml:space="preserve">Kaflinn um náttúrugreinar í grunnskóla skilgreina náttúrugreinar </w:t>
      </w:r>
      <w:r w:rsidR="00C2763C" w:rsidRPr="00100E06">
        <w:rPr>
          <w:rFonts w:cs="Times New Roman"/>
          <w:sz w:val="24"/>
          <w:szCs w:val="24"/>
          <w:rPrChange w:id="112" w:author="Hildur Eva Sigurðardóttir" w:date="2013-08-21T21:26:00Z">
            <w:rPr>
              <w:rFonts w:cs="Times New Roman"/>
              <w:sz w:val="24"/>
              <w:szCs w:val="24"/>
            </w:rPr>
          </w:rPrChange>
        </w:rPr>
        <w:t xml:space="preserve">m.a. </w:t>
      </w:r>
      <w:r w:rsidRPr="00100E06">
        <w:rPr>
          <w:rFonts w:cs="Times New Roman"/>
          <w:sz w:val="24"/>
          <w:szCs w:val="24"/>
          <w:rPrChange w:id="113" w:author="Hildur Eva Sigurðardóttir" w:date="2013-08-21T21:26:00Z">
            <w:rPr>
              <w:rFonts w:cs="Times New Roman"/>
              <w:sz w:val="24"/>
              <w:szCs w:val="24"/>
            </w:rPr>
          </w:rPrChange>
        </w:rPr>
        <w:t>sem yfirheiti náttúrufræði, eðlis</w:t>
      </w:r>
      <w:r w:rsidR="00C2763C" w:rsidRPr="00100E06">
        <w:rPr>
          <w:rFonts w:cs="Times New Roman"/>
          <w:sz w:val="24"/>
          <w:szCs w:val="24"/>
          <w:rPrChange w:id="114" w:author="Hildur Eva Sigurðardóttir" w:date="2013-08-21T21:26:00Z">
            <w:rPr>
              <w:rFonts w:cs="Times New Roman"/>
              <w:sz w:val="24"/>
              <w:szCs w:val="24"/>
            </w:rPr>
          </w:rPrChange>
        </w:rPr>
        <w:t>-</w:t>
      </w:r>
      <w:r w:rsidR="00614029" w:rsidRPr="00100E06">
        <w:rPr>
          <w:rFonts w:cs="Times New Roman"/>
          <w:sz w:val="24"/>
          <w:szCs w:val="24"/>
          <w:rPrChange w:id="115" w:author="Hildur Eva Sigurðardóttir" w:date="2013-08-21T21:26:00Z">
            <w:rPr>
              <w:rFonts w:cs="Times New Roman"/>
              <w:sz w:val="24"/>
              <w:szCs w:val="24"/>
            </w:rPr>
          </w:rPrChange>
        </w:rPr>
        <w:t xml:space="preserve"> og efna</w:t>
      </w:r>
      <w:r w:rsidRPr="00100E06">
        <w:rPr>
          <w:rFonts w:cs="Times New Roman"/>
          <w:sz w:val="24"/>
          <w:szCs w:val="24"/>
          <w:rPrChange w:id="116" w:author="Hildur Eva Sigurðardóttir" w:date="2013-08-21T21:26:00Z">
            <w:rPr>
              <w:rFonts w:cs="Times New Roman"/>
              <w:sz w:val="24"/>
              <w:szCs w:val="24"/>
            </w:rPr>
          </w:rPrChange>
        </w:rPr>
        <w:t xml:space="preserve">, líf- og jarðvísinda og </w:t>
      </w:r>
      <w:commentRangeStart w:id="117"/>
      <w:r w:rsidRPr="00100E06">
        <w:rPr>
          <w:rFonts w:cs="Times New Roman"/>
          <w:sz w:val="24"/>
          <w:szCs w:val="24"/>
          <w:rPrChange w:id="118" w:author="Hildur Eva Sigurðardóttir" w:date="2013-08-21T21:26:00Z">
            <w:rPr>
              <w:rFonts w:cs="Times New Roman"/>
              <w:sz w:val="24"/>
              <w:szCs w:val="24"/>
            </w:rPr>
          </w:rPrChange>
        </w:rPr>
        <w:t>umhverfismenntar</w:t>
      </w:r>
      <w:commentRangeEnd w:id="117"/>
      <w:r w:rsidR="008C4E3B" w:rsidRPr="00100E06">
        <w:rPr>
          <w:rStyle w:val="CommentReference"/>
          <w:rFonts w:eastAsia="WenQuanYi Micro Hei" w:cs="Calibri"/>
          <w:kern w:val="1"/>
          <w:sz w:val="24"/>
          <w:szCs w:val="24"/>
          <w:lang w:val="en-US" w:eastAsia="ar-SA"/>
          <w:rPrChange w:id="119" w:author="Hildur Eva Sigurðardóttir" w:date="2013-08-21T21:26:00Z">
            <w:rPr>
              <w:rStyle w:val="CommentReference"/>
              <w:rFonts w:eastAsia="WenQuanYi Micro Hei" w:cs="Calibri"/>
              <w:color w:val="00000A"/>
              <w:kern w:val="1"/>
              <w:lang w:val="en-US" w:eastAsia="ar-SA"/>
            </w:rPr>
          </w:rPrChange>
        </w:rPr>
        <w:commentReference w:id="117"/>
      </w:r>
      <w:r w:rsidR="00C2763C" w:rsidRPr="00100E06">
        <w:rPr>
          <w:rFonts w:cs="Times New Roman"/>
          <w:sz w:val="24"/>
          <w:szCs w:val="24"/>
        </w:rPr>
        <w:t xml:space="preserve"> </w:t>
      </w:r>
      <w:commentRangeStart w:id="120"/>
      <w:commentRangeStart w:id="121"/>
      <w:r w:rsidR="00C2763C" w:rsidRPr="00100E06">
        <w:rPr>
          <w:rFonts w:cs="Times New Roman"/>
          <w:sz w:val="24"/>
          <w:szCs w:val="24"/>
        </w:rPr>
        <w:t>og</w:t>
      </w:r>
      <w:commentRangeEnd w:id="120"/>
      <w:r w:rsidR="00C2763C" w:rsidRPr="00100E06">
        <w:rPr>
          <w:rStyle w:val="CommentReference"/>
          <w:rFonts w:eastAsia="WenQuanYi Micro Hei" w:cs="Calibri"/>
          <w:kern w:val="1"/>
          <w:sz w:val="24"/>
          <w:szCs w:val="24"/>
          <w:lang w:val="en-US" w:eastAsia="ar-SA"/>
          <w:rPrChange w:id="122" w:author="Hildur Eva Sigurðardóttir" w:date="2013-08-21T21:26:00Z">
            <w:rPr>
              <w:rStyle w:val="CommentReference"/>
              <w:rFonts w:ascii="Calibri" w:eastAsia="WenQuanYi Micro Hei" w:hAnsi="Calibri" w:cs="Calibri"/>
              <w:color w:val="00000A"/>
              <w:kern w:val="1"/>
              <w:lang w:val="en-US" w:eastAsia="ar-SA"/>
            </w:rPr>
          </w:rPrChange>
        </w:rPr>
        <w:commentReference w:id="120"/>
      </w:r>
      <w:commentRangeEnd w:id="121"/>
      <w:r w:rsidR="00614029" w:rsidRPr="00100E06">
        <w:rPr>
          <w:rStyle w:val="CommentReference"/>
          <w:rFonts w:eastAsia="WenQuanYi Micro Hei" w:cs="Calibri"/>
          <w:kern w:val="1"/>
          <w:sz w:val="24"/>
          <w:szCs w:val="24"/>
          <w:lang w:val="en-US" w:eastAsia="ar-SA"/>
          <w:rPrChange w:id="123" w:author="Hildur Eva Sigurðardóttir" w:date="2013-08-21T21:26:00Z">
            <w:rPr>
              <w:rStyle w:val="CommentReference"/>
              <w:rFonts w:ascii="Calibri" w:eastAsia="WenQuanYi Micro Hei" w:hAnsi="Calibri" w:cs="Calibri"/>
              <w:color w:val="00000A"/>
              <w:kern w:val="1"/>
              <w:lang w:val="en-US" w:eastAsia="ar-SA"/>
            </w:rPr>
          </w:rPrChange>
        </w:rPr>
        <w:commentReference w:id="121"/>
      </w:r>
      <w:r w:rsidR="00C2763C" w:rsidRPr="00100E06">
        <w:rPr>
          <w:rFonts w:cs="Times New Roman"/>
          <w:sz w:val="24"/>
          <w:szCs w:val="24"/>
        </w:rPr>
        <w:t xml:space="preserve"> segir námið eiga að flétta saman efnisþætti náttúrugreina og viðmið sem varða eflingu ábyrgðar á umhverfinu, nýsköpun og getu til aðgerða svo </w:t>
      </w:r>
      <w:proofErr w:type="spellStart"/>
      <w:r w:rsidR="00C2763C" w:rsidRPr="00100E06">
        <w:rPr>
          <w:rFonts w:cs="Times New Roman"/>
          <w:sz w:val="24"/>
          <w:szCs w:val="24"/>
        </w:rPr>
        <w:t>fátt</w:t>
      </w:r>
      <w:proofErr w:type="spellEnd"/>
      <w:r w:rsidR="00C2763C" w:rsidRPr="00100E06">
        <w:rPr>
          <w:rFonts w:cs="Times New Roman"/>
          <w:sz w:val="24"/>
          <w:szCs w:val="24"/>
        </w:rPr>
        <w:t xml:space="preserve"> eitt </w:t>
      </w:r>
      <w:proofErr w:type="spellStart"/>
      <w:r w:rsidR="00C2763C" w:rsidRPr="00100E06">
        <w:rPr>
          <w:rFonts w:cs="Times New Roman"/>
          <w:sz w:val="24"/>
          <w:szCs w:val="24"/>
        </w:rPr>
        <w:t>sé</w:t>
      </w:r>
      <w:proofErr w:type="spellEnd"/>
      <w:r w:rsidR="00C2763C" w:rsidRPr="00100E06">
        <w:rPr>
          <w:rFonts w:cs="Times New Roman"/>
          <w:sz w:val="24"/>
          <w:szCs w:val="24"/>
        </w:rPr>
        <w:t xml:space="preserve"> nefnt.</w:t>
      </w:r>
      <w:r w:rsidRPr="00A95942">
        <w:rPr>
          <w:rFonts w:cs="Times New Roman"/>
          <w:sz w:val="24"/>
          <w:szCs w:val="24"/>
        </w:rPr>
        <w:t xml:space="preserve"> Náttúrugreinarnar eiga að taka mið af fyrrgreindum grunnþáttum aðalnámskrár læsi, lýðræði, ja</w:t>
      </w:r>
      <w:r w:rsidRPr="00A5233D">
        <w:rPr>
          <w:rFonts w:cs="Times New Roman"/>
          <w:sz w:val="24"/>
          <w:szCs w:val="24"/>
        </w:rPr>
        <w:t xml:space="preserve">fnrétti, </w:t>
      </w:r>
      <w:proofErr w:type="spellStart"/>
      <w:r w:rsidRPr="00A5233D">
        <w:rPr>
          <w:rFonts w:cs="Times New Roman"/>
          <w:sz w:val="24"/>
          <w:szCs w:val="24"/>
        </w:rPr>
        <w:t>sjálfbærni</w:t>
      </w:r>
      <w:proofErr w:type="spellEnd"/>
      <w:r w:rsidRPr="00A5233D">
        <w:rPr>
          <w:rFonts w:cs="Times New Roman"/>
          <w:sz w:val="24"/>
          <w:szCs w:val="24"/>
        </w:rPr>
        <w:t xml:space="preserve">, sköpun og heilbrigði. </w:t>
      </w:r>
    </w:p>
    <w:p w:rsidR="00B053C2" w:rsidRPr="00100E06" w:rsidRDefault="00A223C0" w:rsidP="00B053C2">
      <w:pPr>
        <w:spacing w:before="240" w:line="360" w:lineRule="auto"/>
        <w:ind w:left="-19" w:firstLine="19"/>
        <w:rPr>
          <w:rFonts w:cs="Times New Roman"/>
          <w:sz w:val="24"/>
          <w:szCs w:val="24"/>
        </w:rPr>
      </w:pPr>
      <w:r w:rsidRPr="00100E06">
        <w:rPr>
          <w:rFonts w:cs="Times New Roman"/>
          <w:sz w:val="24"/>
          <w:szCs w:val="24"/>
          <w:rPrChange w:id="124" w:author="Hildur Eva Sigurðardóttir" w:date="2013-08-21T21:26:00Z">
            <w:rPr>
              <w:rFonts w:cs="Times New Roman"/>
              <w:sz w:val="24"/>
              <w:szCs w:val="24"/>
            </w:rPr>
          </w:rPrChange>
        </w:rPr>
        <w:t xml:space="preserve">Samkvæmt hæfniviðmiðum </w:t>
      </w:r>
      <w:proofErr w:type="spellStart"/>
      <w:r w:rsidRPr="00100E06">
        <w:rPr>
          <w:rFonts w:cs="Times New Roman"/>
          <w:sz w:val="24"/>
          <w:szCs w:val="24"/>
          <w:rPrChange w:id="125" w:author="Hildur Eva Sigurðardóttir" w:date="2013-08-21T21:26:00Z">
            <w:rPr>
              <w:rFonts w:cs="Times New Roman"/>
              <w:sz w:val="24"/>
              <w:szCs w:val="24"/>
            </w:rPr>
          </w:rPrChange>
        </w:rPr>
        <w:t>úr</w:t>
      </w:r>
      <w:proofErr w:type="spellEnd"/>
      <w:r w:rsidRPr="00100E06">
        <w:rPr>
          <w:rFonts w:cs="Times New Roman"/>
          <w:sz w:val="24"/>
          <w:szCs w:val="24"/>
          <w:rPrChange w:id="126" w:author="Hildur Eva Sigurðardóttir" w:date="2013-08-21T21:26:00Z">
            <w:rPr>
              <w:rFonts w:cs="Times New Roman"/>
              <w:sz w:val="24"/>
              <w:szCs w:val="24"/>
            </w:rPr>
          </w:rPrChange>
        </w:rPr>
        <w:t xml:space="preserve"> sömu námskrá á nemandi í lok 4. bekkjar geti gert grein fyrir tengingu manns og náttúru og hvernig lífsafkoma byggist á því samspili, </w:t>
      </w:r>
      <w:proofErr w:type="spellStart"/>
      <w:r w:rsidRPr="00100E06">
        <w:rPr>
          <w:rFonts w:cs="Times New Roman"/>
          <w:sz w:val="24"/>
          <w:szCs w:val="24"/>
          <w:rPrChange w:id="127" w:author="Hildur Eva Sigurðardóttir" w:date="2013-08-21T21:26:00Z">
            <w:rPr>
              <w:rFonts w:cs="Times New Roman"/>
              <w:sz w:val="24"/>
              <w:szCs w:val="24"/>
            </w:rPr>
          </w:rPrChange>
        </w:rPr>
        <w:t>skýrt</w:t>
      </w:r>
      <w:proofErr w:type="spellEnd"/>
      <w:r w:rsidRPr="00100E06">
        <w:rPr>
          <w:rFonts w:cs="Times New Roman"/>
          <w:sz w:val="24"/>
          <w:szCs w:val="24"/>
          <w:rPrChange w:id="128" w:author="Hildur Eva Sigurðardóttir" w:date="2013-08-21T21:26:00Z">
            <w:rPr>
              <w:rFonts w:cs="Times New Roman"/>
              <w:sz w:val="24"/>
              <w:szCs w:val="24"/>
            </w:rPr>
          </w:rPrChange>
        </w:rPr>
        <w:t xml:space="preserve"> frá helstu orkugjöfum landsins og „skoðað og skráð dæmi um áhrif af gjörðum mannsins á náttúru og manngert umhverfi í heimabyggð“ (2013, bls</w:t>
      </w:r>
      <w:r w:rsidR="00614029" w:rsidRPr="00100E06">
        <w:rPr>
          <w:rFonts w:cs="Times New Roman"/>
          <w:sz w:val="24"/>
          <w:szCs w:val="24"/>
          <w:rPrChange w:id="129" w:author="Hildur Eva Sigurðardóttir" w:date="2013-08-21T21:26:00Z">
            <w:rPr>
              <w:rFonts w:cs="Times New Roman"/>
              <w:sz w:val="24"/>
              <w:szCs w:val="24"/>
            </w:rPr>
          </w:rPrChange>
        </w:rPr>
        <w:t>.</w:t>
      </w:r>
      <w:r w:rsidRPr="00100E06">
        <w:rPr>
          <w:rFonts w:cs="Times New Roman"/>
          <w:sz w:val="24"/>
          <w:szCs w:val="24"/>
          <w:rPrChange w:id="130" w:author="Hildur Eva Sigurðardóttir" w:date="2013-08-21T21:26:00Z">
            <w:rPr>
              <w:rFonts w:cs="Times New Roman"/>
              <w:sz w:val="24"/>
              <w:szCs w:val="24"/>
            </w:rPr>
          </w:rPrChange>
        </w:rPr>
        <w:t xml:space="preserve"> 172).</w:t>
      </w:r>
      <w:r w:rsidR="00B053C2" w:rsidRPr="00100E06">
        <w:rPr>
          <w:rFonts w:cs="Times New Roman"/>
          <w:sz w:val="24"/>
          <w:szCs w:val="24"/>
          <w:rPrChange w:id="131" w:author="Hildur Eva Sigurðardóttir" w:date="2013-08-21T21:26:00Z">
            <w:rPr>
              <w:rFonts w:cs="Times New Roman"/>
              <w:sz w:val="24"/>
              <w:szCs w:val="24"/>
            </w:rPr>
          </w:rPrChange>
        </w:rPr>
        <w:t xml:space="preserve"> </w:t>
      </w:r>
      <w:proofErr w:type="spellStart"/>
      <w:r w:rsidR="00B053C2" w:rsidRPr="00100E06">
        <w:rPr>
          <w:rFonts w:cs="Times New Roman"/>
          <w:sz w:val="24"/>
          <w:szCs w:val="24"/>
          <w:rPrChange w:id="132" w:author="Hildur Eva Sigurðardóttir" w:date="2013-08-21T21:26:00Z">
            <w:rPr>
              <w:rFonts w:cs="Times New Roman"/>
              <w:sz w:val="24"/>
              <w:szCs w:val="24"/>
            </w:rPr>
          </w:rPrChange>
        </w:rPr>
        <w:t>CarbFix</w:t>
      </w:r>
      <w:proofErr w:type="spellEnd"/>
      <w:r w:rsidR="00B053C2" w:rsidRPr="00100E06">
        <w:rPr>
          <w:rFonts w:cs="Times New Roman"/>
          <w:sz w:val="24"/>
          <w:szCs w:val="24"/>
          <w:rPrChange w:id="133" w:author="Hildur Eva Sigurðardóttir" w:date="2013-08-21T21:26:00Z">
            <w:rPr>
              <w:rFonts w:cs="Times New Roman"/>
              <w:sz w:val="24"/>
              <w:szCs w:val="24"/>
            </w:rPr>
          </w:rPrChange>
        </w:rPr>
        <w:t xml:space="preserve"> námsefnið uppfyllir öll þessi skilyrði og fellur vel að hæfniviðmiðunum. </w:t>
      </w:r>
      <w:r w:rsidR="00342C3E" w:rsidRPr="00100E06">
        <w:rPr>
          <w:rStyle w:val="CommentReference"/>
          <w:rFonts w:eastAsia="WenQuanYi Micro Hei" w:cs="Calibri"/>
          <w:kern w:val="1"/>
          <w:sz w:val="24"/>
          <w:szCs w:val="24"/>
          <w:lang w:val="en-US" w:eastAsia="ar-SA"/>
          <w:rPrChange w:id="134" w:author="Hildur Eva Sigurðardóttir" w:date="2013-08-21T21:26:00Z">
            <w:rPr>
              <w:rStyle w:val="CommentReference"/>
              <w:rFonts w:eastAsia="WenQuanYi Micro Hei" w:cs="Calibri"/>
              <w:color w:val="00000A"/>
              <w:kern w:val="1"/>
              <w:lang w:val="en-US" w:eastAsia="ar-SA"/>
            </w:rPr>
          </w:rPrChange>
        </w:rPr>
        <w:commentReference w:id="135"/>
      </w:r>
    </w:p>
    <w:p w:rsidR="00A223C0" w:rsidRPr="00100E06" w:rsidRDefault="00614029" w:rsidP="00B053C2">
      <w:pPr>
        <w:spacing w:before="240" w:line="360" w:lineRule="auto"/>
        <w:ind w:left="-19" w:firstLine="19"/>
        <w:rPr>
          <w:rFonts w:cs="Times New Roman"/>
          <w:sz w:val="24"/>
          <w:szCs w:val="24"/>
          <w:rPrChange w:id="136" w:author="Hildur Eva Sigurðardóttir" w:date="2013-08-21T21:26:00Z">
            <w:rPr>
              <w:rFonts w:cs="Times New Roman"/>
              <w:sz w:val="24"/>
              <w:szCs w:val="24"/>
            </w:rPr>
          </w:rPrChange>
        </w:rPr>
      </w:pPr>
      <w:r w:rsidRPr="00A95942">
        <w:rPr>
          <w:rFonts w:cs="Times New Roman"/>
          <w:sz w:val="24"/>
          <w:szCs w:val="24"/>
        </w:rPr>
        <w:t xml:space="preserve">Fimm </w:t>
      </w:r>
      <w:r w:rsidRPr="00A5233D">
        <w:rPr>
          <w:rFonts w:cs="Times New Roman"/>
          <w:sz w:val="24"/>
          <w:szCs w:val="24"/>
        </w:rPr>
        <w:t>h</w:t>
      </w:r>
      <w:r w:rsidR="00A223C0" w:rsidRPr="00100E06">
        <w:rPr>
          <w:rFonts w:cs="Times New Roman"/>
          <w:sz w:val="24"/>
          <w:szCs w:val="24"/>
          <w:rPrChange w:id="137" w:author="Hildur Eva Sigurðardóttir" w:date="2013-08-21T21:26:00Z">
            <w:rPr>
              <w:rFonts w:cs="Times New Roman"/>
              <w:sz w:val="24"/>
              <w:szCs w:val="24"/>
            </w:rPr>
          </w:rPrChange>
        </w:rPr>
        <w:t xml:space="preserve">æfniviðmið </w:t>
      </w:r>
      <w:r w:rsidR="008C4E3B" w:rsidRPr="00100E06">
        <w:rPr>
          <w:rFonts w:cs="Times New Roman"/>
          <w:sz w:val="24"/>
          <w:szCs w:val="24"/>
          <w:rPrChange w:id="138" w:author="Hildur Eva Sigurðardóttir" w:date="2013-08-21T21:26:00Z">
            <w:rPr>
              <w:rFonts w:cs="Times New Roman"/>
              <w:sz w:val="24"/>
              <w:szCs w:val="24"/>
            </w:rPr>
          </w:rPrChange>
        </w:rPr>
        <w:t xml:space="preserve">eiga </w:t>
      </w:r>
      <w:r w:rsidR="00A223C0" w:rsidRPr="00100E06">
        <w:rPr>
          <w:rFonts w:cs="Times New Roman"/>
          <w:sz w:val="24"/>
          <w:szCs w:val="24"/>
          <w:rPrChange w:id="139" w:author="Hildur Eva Sigurðardóttir" w:date="2013-08-21T21:26:00Z">
            <w:rPr>
              <w:rFonts w:cs="Times New Roman"/>
              <w:sz w:val="24"/>
              <w:szCs w:val="24"/>
            </w:rPr>
          </w:rPrChange>
        </w:rPr>
        <w:t>að skiptast í eftirfa</w:t>
      </w:r>
      <w:r w:rsidR="00342C3E" w:rsidRPr="00100E06">
        <w:rPr>
          <w:rFonts w:cs="Times New Roman"/>
          <w:sz w:val="24"/>
          <w:szCs w:val="24"/>
          <w:rPrChange w:id="140" w:author="Hildur Eva Sigurðardóttir" w:date="2013-08-21T21:26:00Z">
            <w:rPr>
              <w:rFonts w:cs="Times New Roman"/>
              <w:sz w:val="24"/>
              <w:szCs w:val="24"/>
            </w:rPr>
          </w:rPrChange>
        </w:rPr>
        <w:t xml:space="preserve">randi viðfangsefni: </w:t>
      </w:r>
      <w:r w:rsidR="00A223C0" w:rsidRPr="00100E06">
        <w:rPr>
          <w:rFonts w:cs="Times New Roman"/>
          <w:sz w:val="24"/>
          <w:szCs w:val="24"/>
          <w:rPrChange w:id="141" w:author="Hildur Eva Sigurðardóttir" w:date="2013-08-21T21:26:00Z">
            <w:rPr>
              <w:rFonts w:cs="Times New Roman"/>
              <w:sz w:val="24"/>
              <w:szCs w:val="24"/>
            </w:rPr>
          </w:rPrChange>
        </w:rPr>
        <w:t xml:space="preserve"> „að búa á jörðinni, lífsskilyrði manna, náttúr</w:t>
      </w:r>
      <w:r w:rsidR="008C4E3B" w:rsidRPr="00100E06">
        <w:rPr>
          <w:rFonts w:cs="Times New Roman"/>
          <w:sz w:val="24"/>
          <w:szCs w:val="24"/>
          <w:rPrChange w:id="142" w:author="Hildur Eva Sigurðardóttir" w:date="2013-08-21T21:26:00Z">
            <w:rPr>
              <w:rFonts w:cs="Times New Roman"/>
              <w:sz w:val="24"/>
              <w:szCs w:val="24"/>
            </w:rPr>
          </w:rPrChange>
        </w:rPr>
        <w:t>a</w:t>
      </w:r>
      <w:r w:rsidR="00A223C0" w:rsidRPr="00100E06">
        <w:rPr>
          <w:rFonts w:cs="Times New Roman"/>
          <w:sz w:val="24"/>
          <w:szCs w:val="24"/>
          <w:rPrChange w:id="143" w:author="Hildur Eva Sigurðardóttir" w:date="2013-08-21T21:26:00Z">
            <w:rPr>
              <w:rFonts w:cs="Times New Roman"/>
              <w:sz w:val="24"/>
              <w:szCs w:val="24"/>
            </w:rPr>
          </w:rPrChange>
        </w:rPr>
        <w:t xml:space="preserve"> Íslands, heilbrigði umhverfisins og samspil vísinda, tækni og þróunar í samfélaginu “ (Mennta- og menningarmálaráðuneytið, 2013, bls. 169). </w:t>
      </w:r>
      <w:commentRangeStart w:id="144"/>
      <w:r w:rsidR="00A223C0" w:rsidRPr="00100E06">
        <w:rPr>
          <w:rFonts w:cs="Times New Roman"/>
          <w:sz w:val="24"/>
          <w:szCs w:val="24"/>
          <w:rPrChange w:id="145" w:author="Hildur Eva Sigurðardóttir" w:date="2013-08-21T21:26:00Z">
            <w:rPr>
              <w:rFonts w:cs="Times New Roman"/>
              <w:sz w:val="24"/>
              <w:szCs w:val="24"/>
            </w:rPr>
          </w:rPrChange>
        </w:rPr>
        <w:t xml:space="preserve">Það </w:t>
      </w:r>
      <w:commentRangeEnd w:id="144"/>
      <w:r w:rsidRPr="00100E06">
        <w:rPr>
          <w:rStyle w:val="CommentReference"/>
          <w:rFonts w:eastAsia="WenQuanYi Micro Hei" w:cs="Calibri"/>
          <w:kern w:val="1"/>
          <w:sz w:val="24"/>
          <w:szCs w:val="24"/>
          <w:lang w:val="en-US" w:eastAsia="ar-SA"/>
          <w:rPrChange w:id="146" w:author="Hildur Eva Sigurðardóttir" w:date="2013-08-21T21:26:00Z">
            <w:rPr>
              <w:rStyle w:val="CommentReference"/>
              <w:rFonts w:ascii="Calibri" w:eastAsia="WenQuanYi Micro Hei" w:hAnsi="Calibri" w:cs="Calibri"/>
              <w:color w:val="00000A"/>
              <w:kern w:val="1"/>
              <w:lang w:val="en-US" w:eastAsia="ar-SA"/>
            </w:rPr>
          </w:rPrChange>
        </w:rPr>
        <w:commentReference w:id="144"/>
      </w:r>
      <w:r w:rsidR="00A223C0" w:rsidRPr="00100E06">
        <w:rPr>
          <w:rFonts w:cs="Times New Roman"/>
          <w:sz w:val="24"/>
          <w:szCs w:val="24"/>
        </w:rPr>
        <w:t>er með góðu móti hægt að tengja þessi hæfnivið</w:t>
      </w:r>
      <w:r w:rsidR="00A223C0" w:rsidRPr="00A95942">
        <w:rPr>
          <w:rFonts w:cs="Times New Roman"/>
          <w:sz w:val="24"/>
          <w:szCs w:val="24"/>
        </w:rPr>
        <w:t xml:space="preserve">mið við </w:t>
      </w:r>
      <w:proofErr w:type="spellStart"/>
      <w:r w:rsidR="00A223C0" w:rsidRPr="00A95942">
        <w:rPr>
          <w:rFonts w:cs="Times New Roman"/>
          <w:sz w:val="24"/>
          <w:szCs w:val="24"/>
        </w:rPr>
        <w:t>CarbFix</w:t>
      </w:r>
      <w:proofErr w:type="spellEnd"/>
      <w:r w:rsidR="00A223C0" w:rsidRPr="00A95942">
        <w:rPr>
          <w:rFonts w:cs="Times New Roman"/>
          <w:sz w:val="24"/>
          <w:szCs w:val="24"/>
        </w:rPr>
        <w:t xml:space="preserve"> enda snýst verkefnið um að </w:t>
      </w:r>
      <w:proofErr w:type="spellStart"/>
      <w:r w:rsidR="00A223C0" w:rsidRPr="00A95942">
        <w:rPr>
          <w:rFonts w:cs="Times New Roman"/>
          <w:sz w:val="24"/>
          <w:szCs w:val="24"/>
        </w:rPr>
        <w:t>bæta</w:t>
      </w:r>
      <w:proofErr w:type="spellEnd"/>
      <w:r w:rsidR="00A223C0" w:rsidRPr="00A95942">
        <w:rPr>
          <w:rFonts w:cs="Times New Roman"/>
          <w:sz w:val="24"/>
          <w:szCs w:val="24"/>
        </w:rPr>
        <w:t xml:space="preserve"> lífsskilyrði fólks og heilbrigði umhverfisins með aðstoð tækninnar. Að sjálfsögðu spilar náttúra Íslands veigamikið hlutverk innan </w:t>
      </w:r>
      <w:proofErr w:type="spellStart"/>
      <w:r w:rsidR="00A223C0" w:rsidRPr="00A95942">
        <w:rPr>
          <w:rFonts w:cs="Times New Roman"/>
          <w:sz w:val="24"/>
          <w:szCs w:val="24"/>
        </w:rPr>
        <w:t>CarbFix</w:t>
      </w:r>
      <w:proofErr w:type="spellEnd"/>
      <w:r w:rsidR="00A223C0" w:rsidRPr="00A95942">
        <w:rPr>
          <w:rFonts w:cs="Times New Roman"/>
          <w:sz w:val="24"/>
          <w:szCs w:val="24"/>
        </w:rPr>
        <w:t xml:space="preserve"> þar sem verkefnið er </w:t>
      </w:r>
      <w:r w:rsidR="008C4E3B" w:rsidRPr="00A5233D">
        <w:rPr>
          <w:rFonts w:cs="Times New Roman"/>
          <w:sz w:val="24"/>
          <w:szCs w:val="24"/>
        </w:rPr>
        <w:t>unnið</w:t>
      </w:r>
      <w:r w:rsidR="00342C3E" w:rsidRPr="00100E06">
        <w:rPr>
          <w:rFonts w:cs="Times New Roman"/>
          <w:sz w:val="24"/>
          <w:szCs w:val="24"/>
          <w:rPrChange w:id="147" w:author="Hildur Eva Sigurðardóttir" w:date="2013-08-21T21:26:00Z">
            <w:rPr>
              <w:rFonts w:cs="Times New Roman"/>
              <w:sz w:val="24"/>
              <w:szCs w:val="24"/>
            </w:rPr>
          </w:rPrChange>
        </w:rPr>
        <w:t xml:space="preserve"> á Íslandi. H</w:t>
      </w:r>
      <w:r w:rsidR="00A223C0" w:rsidRPr="00100E06">
        <w:rPr>
          <w:rFonts w:cs="Times New Roman"/>
          <w:sz w:val="24"/>
          <w:szCs w:val="24"/>
          <w:rPrChange w:id="148" w:author="Hildur Eva Sigurðardóttir" w:date="2013-08-21T21:26:00Z">
            <w:rPr>
              <w:rFonts w:cs="Times New Roman"/>
              <w:color w:val="FF0000"/>
              <w:sz w:val="24"/>
              <w:szCs w:val="24"/>
            </w:rPr>
          </w:rPrChange>
        </w:rPr>
        <w:t>ér</w:t>
      </w:r>
      <w:r w:rsidR="00A223C0" w:rsidRPr="00100E06">
        <w:rPr>
          <w:rFonts w:cs="Times New Roman"/>
          <w:sz w:val="24"/>
          <w:szCs w:val="24"/>
        </w:rPr>
        <w:t xml:space="preserve"> eru </w:t>
      </w:r>
      <w:proofErr w:type="spellStart"/>
      <w:r w:rsidR="00A223C0" w:rsidRPr="00100E06">
        <w:rPr>
          <w:rFonts w:cs="Times New Roman"/>
          <w:sz w:val="24"/>
          <w:szCs w:val="24"/>
        </w:rPr>
        <w:t>kjöraðstæður</w:t>
      </w:r>
      <w:proofErr w:type="spellEnd"/>
      <w:r w:rsidR="00A223C0" w:rsidRPr="00100E06">
        <w:rPr>
          <w:rFonts w:cs="Times New Roman"/>
          <w:sz w:val="24"/>
          <w:szCs w:val="24"/>
        </w:rPr>
        <w:t xml:space="preserve"> fyrir kole</w:t>
      </w:r>
      <w:r w:rsidR="00A223C0" w:rsidRPr="00A95942">
        <w:rPr>
          <w:rFonts w:cs="Times New Roman"/>
          <w:sz w:val="24"/>
          <w:szCs w:val="24"/>
        </w:rPr>
        <w:t>fnisbindingu  enda nóg af basalti, vatni og aðgengi að guf</w:t>
      </w:r>
      <w:r w:rsidR="008C4E3B" w:rsidRPr="00A5233D">
        <w:rPr>
          <w:rFonts w:cs="Times New Roman"/>
          <w:sz w:val="24"/>
          <w:szCs w:val="24"/>
        </w:rPr>
        <w:t>u</w:t>
      </w:r>
      <w:r w:rsidR="00A223C0" w:rsidRPr="00100E06">
        <w:rPr>
          <w:rFonts w:cs="Times New Roman"/>
          <w:sz w:val="24"/>
          <w:szCs w:val="24"/>
          <w:rPrChange w:id="149" w:author="Hildur Eva Sigurðardóttir" w:date="2013-08-21T21:26:00Z">
            <w:rPr>
              <w:rFonts w:cs="Times New Roman"/>
              <w:sz w:val="24"/>
              <w:szCs w:val="24"/>
            </w:rPr>
          </w:rPrChange>
        </w:rPr>
        <w:t xml:space="preserve"> Hellisheiðarvirkjunar</w:t>
      </w:r>
      <w:r w:rsidR="008C4E3B" w:rsidRPr="00100E06">
        <w:rPr>
          <w:rFonts w:cs="Times New Roman"/>
          <w:sz w:val="24"/>
          <w:szCs w:val="24"/>
          <w:rPrChange w:id="150" w:author="Hildur Eva Sigurðardóttir" w:date="2013-08-21T21:26:00Z">
            <w:rPr>
              <w:rFonts w:cs="Times New Roman"/>
              <w:sz w:val="24"/>
              <w:szCs w:val="24"/>
            </w:rPr>
          </w:rPrChange>
        </w:rPr>
        <w:t>.</w:t>
      </w:r>
      <w:r w:rsidR="00A223C0" w:rsidRPr="00100E06">
        <w:rPr>
          <w:rFonts w:cs="Times New Roman"/>
          <w:sz w:val="24"/>
          <w:szCs w:val="24"/>
          <w:rPrChange w:id="151" w:author="Hildur Eva Sigurðardóttir" w:date="2013-08-21T21:26:00Z">
            <w:rPr>
              <w:rFonts w:cs="Times New Roman"/>
              <w:sz w:val="24"/>
              <w:szCs w:val="24"/>
            </w:rPr>
          </w:rPrChange>
        </w:rPr>
        <w:t xml:space="preserve"> </w:t>
      </w:r>
    </w:p>
    <w:p w:rsidR="00AC09B0" w:rsidRPr="00100E06" w:rsidRDefault="00AC09B0" w:rsidP="00C07A98">
      <w:pPr>
        <w:spacing w:before="240" w:line="360" w:lineRule="auto"/>
        <w:ind w:firstLine="19"/>
        <w:rPr>
          <w:rFonts w:cs="Times New Roman"/>
          <w:b/>
          <w:sz w:val="24"/>
          <w:szCs w:val="24"/>
          <w:rPrChange w:id="152" w:author="Hildur Eva Sigurðardóttir" w:date="2013-08-21T21:26:00Z">
            <w:rPr>
              <w:rFonts w:cs="Times New Roman"/>
              <w:b/>
              <w:sz w:val="24"/>
              <w:szCs w:val="24"/>
            </w:rPr>
          </w:rPrChange>
        </w:rPr>
      </w:pPr>
      <w:r w:rsidRPr="00100E06">
        <w:rPr>
          <w:rFonts w:cs="Times New Roman"/>
          <w:b/>
          <w:sz w:val="24"/>
          <w:szCs w:val="24"/>
          <w:rPrChange w:id="153" w:author="Hildur Eva Sigurðardóttir" w:date="2013-08-21T21:26:00Z">
            <w:rPr>
              <w:rFonts w:cs="Times New Roman"/>
              <w:b/>
              <w:sz w:val="24"/>
              <w:szCs w:val="24"/>
            </w:rPr>
          </w:rPrChange>
        </w:rPr>
        <w:t>Lýsing og leiðbeiningar</w:t>
      </w:r>
    </w:p>
    <w:p w:rsidR="00AC09B0" w:rsidRPr="00100E06" w:rsidRDefault="00614029" w:rsidP="00C07A98">
      <w:pPr>
        <w:spacing w:before="240" w:line="360" w:lineRule="auto"/>
        <w:rPr>
          <w:rFonts w:cs="Times New Roman"/>
          <w:sz w:val="24"/>
          <w:szCs w:val="24"/>
          <w:rPrChange w:id="154" w:author="Hildur Eva Sigurðardóttir" w:date="2013-08-21T21:26:00Z">
            <w:rPr>
              <w:rFonts w:cs="Times New Roman"/>
              <w:sz w:val="24"/>
              <w:szCs w:val="24"/>
            </w:rPr>
          </w:rPrChange>
        </w:rPr>
      </w:pPr>
      <w:r w:rsidRPr="00100E06">
        <w:rPr>
          <w:rFonts w:cs="Times New Roman"/>
          <w:sz w:val="24"/>
          <w:szCs w:val="24"/>
          <w:rPrChange w:id="155" w:author="Hildur Eva Sigurðardóttir" w:date="2013-08-21T21:26:00Z">
            <w:rPr>
              <w:rFonts w:cs="Times New Roman"/>
              <w:sz w:val="24"/>
              <w:szCs w:val="24"/>
            </w:rPr>
          </w:rPrChange>
        </w:rPr>
        <w:t xml:space="preserve">Námsefni sem er að finna á </w:t>
      </w:r>
      <w:proofErr w:type="spellStart"/>
      <w:r w:rsidR="00AC09B0" w:rsidRPr="00100E06">
        <w:rPr>
          <w:rFonts w:cs="Times New Roman"/>
          <w:sz w:val="24"/>
          <w:szCs w:val="24"/>
          <w:rPrChange w:id="156" w:author="Hildur Eva Sigurðardóttir" w:date="2013-08-21T21:26:00Z">
            <w:rPr>
              <w:rFonts w:cs="Times New Roman"/>
              <w:sz w:val="24"/>
              <w:szCs w:val="24"/>
            </w:rPr>
          </w:rPrChange>
        </w:rPr>
        <w:t>CarbFix</w:t>
      </w:r>
      <w:proofErr w:type="spellEnd"/>
      <w:r w:rsidR="00AC09B0" w:rsidRPr="00100E06">
        <w:rPr>
          <w:rFonts w:cs="Times New Roman"/>
          <w:sz w:val="24"/>
          <w:szCs w:val="24"/>
          <w:rPrChange w:id="157" w:author="Hildur Eva Sigurðardóttir" w:date="2013-08-21T21:26:00Z">
            <w:rPr>
              <w:rFonts w:cs="Times New Roman"/>
              <w:sz w:val="24"/>
              <w:szCs w:val="24"/>
            </w:rPr>
          </w:rPrChange>
        </w:rPr>
        <w:t xml:space="preserve"> </w:t>
      </w:r>
      <w:r w:rsidR="00B050E4" w:rsidRPr="00A27A86">
        <w:rPr>
          <w:rFonts w:cs="Times New Roman"/>
          <w:sz w:val="24"/>
          <w:szCs w:val="24"/>
          <w:rPrChange w:id="158" w:author="Hildur Eva Sigurðardóttir" w:date="2013-08-26T16:37:00Z">
            <w:rPr>
              <w:rFonts w:cs="Times New Roman"/>
              <w:sz w:val="24"/>
              <w:szCs w:val="24"/>
              <w:highlight w:val="yellow"/>
            </w:rPr>
          </w:rPrChange>
        </w:rPr>
        <w:t>vefsíð</w:t>
      </w:r>
      <w:r w:rsidRPr="00A27A86">
        <w:rPr>
          <w:rFonts w:cs="Times New Roman"/>
          <w:sz w:val="24"/>
          <w:szCs w:val="24"/>
          <w:rPrChange w:id="159" w:author="Hildur Eva Sigurðardóttir" w:date="2013-08-26T16:37:00Z">
            <w:rPr>
              <w:rFonts w:cs="Times New Roman"/>
              <w:sz w:val="24"/>
              <w:szCs w:val="24"/>
              <w:highlight w:val="yellow"/>
            </w:rPr>
          </w:rPrChange>
        </w:rPr>
        <w:t>unni</w:t>
      </w:r>
      <w:r w:rsidR="00B050E4" w:rsidRPr="00100E06">
        <w:rPr>
          <w:rFonts w:cs="Times New Roman"/>
          <w:sz w:val="24"/>
          <w:szCs w:val="24"/>
          <w:rPrChange w:id="160" w:author="Hildur Eva Sigurðardóttir" w:date="2013-08-21T21:26:00Z">
            <w:rPr>
              <w:rFonts w:cs="Times New Roman"/>
              <w:sz w:val="24"/>
              <w:szCs w:val="24"/>
            </w:rPr>
          </w:rPrChange>
        </w:rPr>
        <w:t xml:space="preserve"> inniheldur upplýsingar í ýmsu formi sem ætlað er að fræða nemendur um umhverfisvandann og </w:t>
      </w:r>
      <w:proofErr w:type="spellStart"/>
      <w:r w:rsidR="00B050E4" w:rsidRPr="00100E06">
        <w:rPr>
          <w:rFonts w:cs="Times New Roman"/>
          <w:sz w:val="24"/>
          <w:szCs w:val="24"/>
          <w:rPrChange w:id="161" w:author="Hildur Eva Sigurðardóttir" w:date="2013-08-21T21:26:00Z">
            <w:rPr>
              <w:rFonts w:cs="Times New Roman"/>
              <w:sz w:val="24"/>
              <w:szCs w:val="24"/>
            </w:rPr>
          </w:rPrChange>
        </w:rPr>
        <w:t>CarbFix</w:t>
      </w:r>
      <w:proofErr w:type="spellEnd"/>
      <w:r w:rsidR="00B050E4" w:rsidRPr="00100E06">
        <w:rPr>
          <w:rFonts w:cs="Times New Roman"/>
          <w:sz w:val="24"/>
          <w:szCs w:val="24"/>
          <w:rPrChange w:id="162" w:author="Hildur Eva Sigurðardóttir" w:date="2013-08-21T21:26:00Z">
            <w:rPr>
              <w:rFonts w:cs="Times New Roman"/>
              <w:sz w:val="24"/>
              <w:szCs w:val="24"/>
            </w:rPr>
          </w:rPrChange>
        </w:rPr>
        <w:t xml:space="preserve"> verkefnið.</w:t>
      </w:r>
      <w:r w:rsidR="005E3EA5" w:rsidRPr="00100E06">
        <w:rPr>
          <w:rFonts w:cs="Times New Roman"/>
          <w:sz w:val="24"/>
          <w:szCs w:val="24"/>
          <w:rPrChange w:id="163" w:author="Hildur Eva Sigurðardóttir" w:date="2013-08-21T21:26:00Z">
            <w:rPr>
              <w:rFonts w:cs="Times New Roman"/>
              <w:sz w:val="24"/>
              <w:szCs w:val="24"/>
            </w:rPr>
          </w:rPrChange>
        </w:rPr>
        <w:t xml:space="preserve"> </w:t>
      </w:r>
    </w:p>
    <w:p w:rsidR="00B050E4" w:rsidRPr="00100E06" w:rsidRDefault="00B050E4" w:rsidP="00C07A98">
      <w:pPr>
        <w:spacing w:before="240" w:line="360" w:lineRule="auto"/>
        <w:rPr>
          <w:rFonts w:cs="Times New Roman"/>
          <w:sz w:val="24"/>
          <w:szCs w:val="24"/>
          <w:rPrChange w:id="164" w:author="Hildur Eva Sigurðardóttir" w:date="2013-08-21T21:26:00Z">
            <w:rPr>
              <w:rFonts w:cs="Times New Roman"/>
              <w:sz w:val="24"/>
              <w:szCs w:val="24"/>
            </w:rPr>
          </w:rPrChange>
        </w:rPr>
      </w:pPr>
      <w:r w:rsidRPr="00100E06">
        <w:rPr>
          <w:rFonts w:cs="Times New Roman"/>
          <w:sz w:val="24"/>
          <w:szCs w:val="24"/>
          <w:rPrChange w:id="165" w:author="Hildur Eva Sigurðardóttir" w:date="2013-08-21T21:26:00Z">
            <w:rPr>
              <w:rFonts w:cs="Times New Roman"/>
              <w:sz w:val="24"/>
              <w:szCs w:val="24"/>
            </w:rPr>
          </w:rPrChange>
        </w:rPr>
        <w:t>Opnunarsíðan hefur tvo valmöguleika um tungumál, íslensk</w:t>
      </w:r>
      <w:r w:rsidR="008C4E3B" w:rsidRPr="00100E06">
        <w:rPr>
          <w:rFonts w:cs="Times New Roman"/>
          <w:sz w:val="24"/>
          <w:szCs w:val="24"/>
          <w:rPrChange w:id="166" w:author="Hildur Eva Sigurðardóttir" w:date="2013-08-21T21:26:00Z">
            <w:rPr>
              <w:rFonts w:cs="Times New Roman"/>
              <w:sz w:val="24"/>
              <w:szCs w:val="24"/>
            </w:rPr>
          </w:rPrChange>
        </w:rPr>
        <w:t>u</w:t>
      </w:r>
      <w:r w:rsidRPr="00100E06">
        <w:rPr>
          <w:rFonts w:cs="Times New Roman"/>
          <w:sz w:val="24"/>
          <w:szCs w:val="24"/>
          <w:rPrChange w:id="167" w:author="Hildur Eva Sigurðardóttir" w:date="2013-08-21T21:26:00Z">
            <w:rPr>
              <w:rFonts w:cs="Times New Roman"/>
              <w:sz w:val="24"/>
              <w:szCs w:val="24"/>
            </w:rPr>
          </w:rPrChange>
        </w:rPr>
        <w:t xml:space="preserve"> og ensk</w:t>
      </w:r>
      <w:r w:rsidR="008C4E3B" w:rsidRPr="00100E06">
        <w:rPr>
          <w:rFonts w:cs="Times New Roman"/>
          <w:sz w:val="24"/>
          <w:szCs w:val="24"/>
          <w:rPrChange w:id="168" w:author="Hildur Eva Sigurðardóttir" w:date="2013-08-21T21:26:00Z">
            <w:rPr>
              <w:rFonts w:cs="Times New Roman"/>
              <w:sz w:val="24"/>
              <w:szCs w:val="24"/>
            </w:rPr>
          </w:rPrChange>
        </w:rPr>
        <w:t>u</w:t>
      </w:r>
      <w:r w:rsidRPr="00100E06">
        <w:rPr>
          <w:rFonts w:cs="Times New Roman"/>
          <w:sz w:val="24"/>
          <w:szCs w:val="24"/>
          <w:rPrChange w:id="169" w:author="Hildur Eva Sigurðardóttir" w:date="2013-08-21T21:26:00Z">
            <w:rPr>
              <w:rFonts w:cs="Times New Roman"/>
              <w:sz w:val="24"/>
              <w:szCs w:val="24"/>
            </w:rPr>
          </w:rPrChange>
        </w:rPr>
        <w:t>.</w:t>
      </w:r>
    </w:p>
    <w:p w:rsidR="005E3EA5" w:rsidRPr="00100E06" w:rsidRDefault="00B050E4" w:rsidP="00C07A98">
      <w:pPr>
        <w:spacing w:before="240" w:line="360" w:lineRule="auto"/>
        <w:rPr>
          <w:rFonts w:cs="Times New Roman"/>
          <w:sz w:val="24"/>
          <w:szCs w:val="24"/>
          <w:rPrChange w:id="170" w:author="Hildur Eva Sigurðardóttir" w:date="2013-08-21T21:26:00Z">
            <w:rPr>
              <w:rFonts w:cs="Times New Roman"/>
              <w:sz w:val="24"/>
              <w:szCs w:val="24"/>
            </w:rPr>
          </w:rPrChange>
        </w:rPr>
      </w:pPr>
      <w:r w:rsidRPr="00100E06">
        <w:rPr>
          <w:rFonts w:cs="Times New Roman"/>
          <w:sz w:val="24"/>
          <w:szCs w:val="24"/>
          <w:rPrChange w:id="171" w:author="Hildur Eva Sigurðardóttir" w:date="2013-08-21T21:26:00Z">
            <w:rPr>
              <w:rFonts w:cs="Times New Roman"/>
              <w:sz w:val="24"/>
              <w:szCs w:val="24"/>
            </w:rPr>
          </w:rPrChange>
        </w:rPr>
        <w:t>Sjá má tvo meginflipa á síðunni,</w:t>
      </w:r>
      <w:r w:rsidR="006E63E4" w:rsidRPr="00100E06">
        <w:rPr>
          <w:rFonts w:cs="Times New Roman"/>
          <w:sz w:val="24"/>
          <w:szCs w:val="24"/>
          <w:rPrChange w:id="172" w:author="Hildur Eva Sigurðardóttir" w:date="2013-08-21T21:26:00Z">
            <w:rPr>
              <w:rFonts w:cs="Times New Roman"/>
              <w:sz w:val="24"/>
              <w:szCs w:val="24"/>
            </w:rPr>
          </w:rPrChange>
        </w:rPr>
        <w:t xml:space="preserve"> auk flipan</w:t>
      </w:r>
      <w:ins w:id="173" w:author="Hildur Eva Sigurðardóttir" w:date="2013-08-21T21:25:00Z">
        <w:r w:rsidR="00100E06" w:rsidRPr="00100E06">
          <w:rPr>
            <w:rFonts w:cs="Times New Roman"/>
            <w:sz w:val="24"/>
            <w:szCs w:val="24"/>
            <w:rPrChange w:id="174" w:author="Hildur Eva Sigurðardóttir" w:date="2013-08-21T21:26:00Z">
              <w:rPr>
                <w:rFonts w:cs="Times New Roman"/>
                <w:sz w:val="24"/>
                <w:szCs w:val="24"/>
              </w:rPr>
            </w:rPrChange>
          </w:rPr>
          <w:t>s</w:t>
        </w:r>
      </w:ins>
      <w:r w:rsidR="00100E06" w:rsidRPr="00100E06">
        <w:rPr>
          <w:rFonts w:cs="Times New Roman"/>
          <w:i/>
          <w:sz w:val="24"/>
          <w:szCs w:val="24"/>
          <w:rPrChange w:id="175" w:author="Hildur Eva Sigurðardóttir" w:date="2013-08-21T21:26:00Z">
            <w:rPr>
              <w:rFonts w:cs="Times New Roman"/>
              <w:i/>
              <w:sz w:val="24"/>
              <w:szCs w:val="24"/>
            </w:rPr>
          </w:rPrChange>
        </w:rPr>
        <w:t xml:space="preserve"> kennslugögn</w:t>
      </w:r>
      <w:r w:rsidRPr="00100E06">
        <w:rPr>
          <w:rFonts w:cs="Times New Roman"/>
          <w:sz w:val="24"/>
          <w:szCs w:val="24"/>
          <w:rPrChange w:id="176" w:author="Hildur Eva Sigurðardóttir" w:date="2013-08-21T21:26:00Z">
            <w:rPr>
              <w:rFonts w:cs="Times New Roman"/>
              <w:sz w:val="24"/>
              <w:szCs w:val="24"/>
            </w:rPr>
          </w:rPrChange>
        </w:rPr>
        <w:t xml:space="preserve"> annars vegar </w:t>
      </w:r>
      <w:r w:rsidR="004E5997" w:rsidRPr="00100E06">
        <w:rPr>
          <w:rFonts w:cs="Times New Roman"/>
          <w:i/>
          <w:sz w:val="24"/>
          <w:szCs w:val="24"/>
          <w:rPrChange w:id="177" w:author="Hildur Eva Sigurðardóttir" w:date="2013-08-21T21:26:00Z">
            <w:rPr>
              <w:rFonts w:cs="Times New Roman"/>
              <w:i/>
              <w:sz w:val="24"/>
              <w:szCs w:val="24"/>
            </w:rPr>
          </w:rPrChange>
        </w:rPr>
        <w:t xml:space="preserve">Kolefnishringrásin </w:t>
      </w:r>
      <w:r w:rsidR="004E5997" w:rsidRPr="00100E06">
        <w:rPr>
          <w:rFonts w:cs="Times New Roman"/>
          <w:sz w:val="24"/>
          <w:szCs w:val="24"/>
          <w:rPrChange w:id="178" w:author="Hildur Eva Sigurðardóttir" w:date="2013-08-21T21:26:00Z">
            <w:rPr>
              <w:rFonts w:cs="Times New Roman"/>
              <w:sz w:val="24"/>
              <w:szCs w:val="24"/>
            </w:rPr>
          </w:rPrChange>
        </w:rPr>
        <w:t>og hins vegar</w:t>
      </w:r>
      <w:r w:rsidR="004E5997" w:rsidRPr="00100E06">
        <w:rPr>
          <w:rFonts w:cs="Times New Roman"/>
          <w:i/>
          <w:sz w:val="24"/>
          <w:szCs w:val="24"/>
          <w:rPrChange w:id="179" w:author="Hildur Eva Sigurðardóttir" w:date="2013-08-21T21:26:00Z">
            <w:rPr>
              <w:rFonts w:cs="Times New Roman"/>
              <w:i/>
              <w:sz w:val="24"/>
              <w:szCs w:val="24"/>
            </w:rPr>
          </w:rPrChange>
        </w:rPr>
        <w:t xml:space="preserve"> </w:t>
      </w:r>
      <w:proofErr w:type="spellStart"/>
      <w:r w:rsidR="004E5997" w:rsidRPr="00100E06">
        <w:rPr>
          <w:rFonts w:cs="Times New Roman"/>
          <w:i/>
          <w:sz w:val="24"/>
          <w:szCs w:val="24"/>
          <w:rPrChange w:id="180" w:author="Hildur Eva Sigurðardóttir" w:date="2013-08-21T21:26:00Z">
            <w:rPr>
              <w:rFonts w:cs="Times New Roman"/>
              <w:i/>
              <w:sz w:val="24"/>
              <w:szCs w:val="24"/>
            </w:rPr>
          </w:rPrChange>
        </w:rPr>
        <w:t>CarbFix</w:t>
      </w:r>
      <w:proofErr w:type="spellEnd"/>
      <w:r w:rsidR="004E5997" w:rsidRPr="00100E06">
        <w:rPr>
          <w:rFonts w:cs="Times New Roman"/>
          <w:i/>
          <w:sz w:val="24"/>
          <w:szCs w:val="24"/>
          <w:rPrChange w:id="181" w:author="Hildur Eva Sigurðardóttir" w:date="2013-08-21T21:26:00Z">
            <w:rPr>
              <w:rFonts w:cs="Times New Roman"/>
              <w:i/>
              <w:sz w:val="24"/>
              <w:szCs w:val="24"/>
            </w:rPr>
          </w:rPrChange>
        </w:rPr>
        <w:t xml:space="preserve"> leiðin. </w:t>
      </w:r>
      <w:r w:rsidR="006E63E4" w:rsidRPr="00100E06">
        <w:rPr>
          <w:rFonts w:cs="Times New Roman"/>
          <w:sz w:val="24"/>
          <w:szCs w:val="24"/>
          <w:rPrChange w:id="182" w:author="Hildur Eva Sigurðardóttir" w:date="2013-08-21T21:26:00Z">
            <w:rPr>
              <w:rFonts w:cs="Times New Roman"/>
              <w:sz w:val="24"/>
              <w:szCs w:val="24"/>
            </w:rPr>
          </w:rPrChange>
        </w:rPr>
        <w:t xml:space="preserve"> Ef fyrri flipinn er valinn birtast persónurnar Kolla og Hringur og sýna okkur myndband er útskýrir hvað kolefni er og hvers vegna það getur orðið til ama. </w:t>
      </w:r>
      <w:r w:rsidR="007756A5" w:rsidRPr="00100E06">
        <w:rPr>
          <w:rFonts w:cs="Times New Roman"/>
          <w:sz w:val="24"/>
          <w:szCs w:val="24"/>
          <w:rPrChange w:id="183" w:author="Hildur Eva Sigurðardóttir" w:date="2013-08-21T21:26:00Z">
            <w:rPr>
              <w:rFonts w:cs="Times New Roman"/>
              <w:sz w:val="24"/>
              <w:szCs w:val="24"/>
            </w:rPr>
          </w:rPrChange>
        </w:rPr>
        <w:t xml:space="preserve">Í </w:t>
      </w:r>
      <w:r w:rsidR="007756A5" w:rsidRPr="00100E06">
        <w:rPr>
          <w:rFonts w:cs="Times New Roman"/>
          <w:sz w:val="24"/>
          <w:szCs w:val="24"/>
          <w:rPrChange w:id="184" w:author="Hildur Eva Sigurðardóttir" w:date="2013-08-21T21:26:00Z">
            <w:rPr>
              <w:rFonts w:cs="Times New Roman"/>
              <w:sz w:val="24"/>
              <w:szCs w:val="24"/>
            </w:rPr>
          </w:rPrChange>
        </w:rPr>
        <w:lastRenderedPageBreak/>
        <w:t>kjölfarið</w:t>
      </w:r>
      <w:r w:rsidR="006E63E4" w:rsidRPr="00100E06">
        <w:rPr>
          <w:rFonts w:cs="Times New Roman"/>
          <w:sz w:val="24"/>
          <w:szCs w:val="24"/>
          <w:rPrChange w:id="185" w:author="Hildur Eva Sigurðardóttir" w:date="2013-08-21T21:26:00Z">
            <w:rPr>
              <w:rFonts w:cs="Times New Roman"/>
              <w:sz w:val="24"/>
              <w:szCs w:val="24"/>
            </w:rPr>
          </w:rPrChange>
        </w:rPr>
        <w:t xml:space="preserve"> </w:t>
      </w:r>
      <w:r w:rsidR="00614029" w:rsidRPr="00100E06">
        <w:rPr>
          <w:rFonts w:cs="Times New Roman"/>
          <w:sz w:val="24"/>
          <w:szCs w:val="24"/>
          <w:rPrChange w:id="186" w:author="Hildur Eva Sigurðardóttir" w:date="2013-08-21T21:26:00Z">
            <w:rPr>
              <w:rFonts w:cs="Times New Roman"/>
              <w:sz w:val="24"/>
              <w:szCs w:val="24"/>
            </w:rPr>
          </w:rPrChange>
        </w:rPr>
        <w:t xml:space="preserve">er </w:t>
      </w:r>
      <w:r w:rsidR="006E63E4" w:rsidRPr="00100E06">
        <w:rPr>
          <w:rFonts w:cs="Times New Roman"/>
          <w:sz w:val="24"/>
          <w:szCs w:val="24"/>
          <w:rPrChange w:id="187" w:author="Hildur Eva Sigurðardóttir" w:date="2013-08-21T21:26:00Z">
            <w:rPr>
              <w:rFonts w:cs="Times New Roman"/>
              <w:sz w:val="24"/>
              <w:szCs w:val="24"/>
            </w:rPr>
          </w:rPrChange>
        </w:rPr>
        <w:t>smel</w:t>
      </w:r>
      <w:r w:rsidR="00614029" w:rsidRPr="00100E06">
        <w:rPr>
          <w:rFonts w:cs="Times New Roman"/>
          <w:sz w:val="24"/>
          <w:szCs w:val="24"/>
          <w:rPrChange w:id="188" w:author="Hildur Eva Sigurðardóttir" w:date="2013-08-21T21:26:00Z">
            <w:rPr>
              <w:rFonts w:cs="Times New Roman"/>
              <w:sz w:val="24"/>
              <w:szCs w:val="24"/>
            </w:rPr>
          </w:rPrChange>
        </w:rPr>
        <w:t>lt</w:t>
      </w:r>
      <w:r w:rsidR="006E63E4" w:rsidRPr="00100E06">
        <w:rPr>
          <w:rFonts w:cs="Times New Roman"/>
          <w:sz w:val="24"/>
          <w:szCs w:val="24"/>
          <w:rPrChange w:id="189" w:author="Hildur Eva Sigurðardóttir" w:date="2013-08-21T21:26:00Z">
            <w:rPr>
              <w:rFonts w:cs="Times New Roman"/>
              <w:sz w:val="24"/>
              <w:szCs w:val="24"/>
            </w:rPr>
          </w:rPrChange>
        </w:rPr>
        <w:t xml:space="preserve"> </w:t>
      </w:r>
      <w:r w:rsidR="00D95B20" w:rsidRPr="00100E06">
        <w:rPr>
          <w:rFonts w:cs="Times New Roman"/>
          <w:sz w:val="24"/>
          <w:szCs w:val="24"/>
          <w:rPrChange w:id="190" w:author="Hildur Eva Sigurðardóttir" w:date="2013-08-21T21:26:00Z">
            <w:rPr>
              <w:rFonts w:cs="Times New Roman"/>
              <w:sz w:val="24"/>
              <w:szCs w:val="24"/>
            </w:rPr>
          </w:rPrChange>
        </w:rPr>
        <w:t>á pílu í hægra horni skjámyndar. Þá</w:t>
      </w:r>
      <w:r w:rsidR="007756A5" w:rsidRPr="00100E06">
        <w:rPr>
          <w:rFonts w:cs="Times New Roman"/>
          <w:sz w:val="24"/>
          <w:szCs w:val="24"/>
          <w:rPrChange w:id="191" w:author="Hildur Eva Sigurðardóttir" w:date="2013-08-21T21:26:00Z">
            <w:rPr>
              <w:rFonts w:cs="Times New Roman"/>
              <w:sz w:val="24"/>
              <w:szCs w:val="24"/>
            </w:rPr>
          </w:rPrChange>
        </w:rPr>
        <w:t xml:space="preserve"> kemur upp nemendaverkefni sem</w:t>
      </w:r>
      <w:r w:rsidR="00426D4E" w:rsidRPr="00100E06">
        <w:rPr>
          <w:rFonts w:cs="Times New Roman"/>
          <w:sz w:val="24"/>
          <w:szCs w:val="24"/>
          <w:rPrChange w:id="192" w:author="Hildur Eva Sigurðardóttir" w:date="2013-08-21T21:26:00Z">
            <w:rPr>
              <w:rFonts w:cs="Times New Roman"/>
              <w:sz w:val="24"/>
              <w:szCs w:val="24"/>
            </w:rPr>
          </w:rPrChange>
        </w:rPr>
        <w:t xml:space="preserve"> gefur átta</w:t>
      </w:r>
      <w:r w:rsidR="007756A5" w:rsidRPr="00100E06">
        <w:rPr>
          <w:rFonts w:cs="Times New Roman"/>
          <w:sz w:val="24"/>
          <w:szCs w:val="24"/>
        </w:rPr>
        <w:t xml:space="preserve"> möguleika til aðgerða sem hjálpa jörðinni okkar.</w:t>
      </w:r>
      <w:r w:rsidR="009C3CAC" w:rsidRPr="00A95942">
        <w:rPr>
          <w:rFonts w:cs="Times New Roman"/>
          <w:sz w:val="24"/>
          <w:szCs w:val="24"/>
        </w:rPr>
        <w:t xml:space="preserve"> Hægt er s</w:t>
      </w:r>
      <w:r w:rsidR="00DC51F3" w:rsidRPr="00A5233D">
        <w:rPr>
          <w:rFonts w:cs="Times New Roman"/>
          <w:sz w:val="24"/>
          <w:szCs w:val="24"/>
        </w:rPr>
        <w:t>leppa myndbandinu með því smella beint á píluna. Á síðun</w:t>
      </w:r>
      <w:r w:rsidR="005045AF" w:rsidRPr="00100E06">
        <w:rPr>
          <w:rFonts w:cs="Times New Roman"/>
          <w:sz w:val="24"/>
          <w:szCs w:val="24"/>
          <w:rPrChange w:id="193" w:author="Hildur Eva Sigurðardóttir" w:date="2013-08-21T21:26:00Z">
            <w:rPr>
              <w:rFonts w:cs="Times New Roman"/>
              <w:sz w:val="24"/>
              <w:szCs w:val="24"/>
            </w:rPr>
          </w:rPrChange>
        </w:rPr>
        <w:t>ni er hægt að velja viðfangsefni</w:t>
      </w:r>
      <w:r w:rsidR="00DC51F3" w:rsidRPr="00100E06">
        <w:rPr>
          <w:rFonts w:cs="Times New Roman"/>
          <w:sz w:val="24"/>
          <w:szCs w:val="24"/>
          <w:rPrChange w:id="194" w:author="Hildur Eva Sigurðardóttir" w:date="2013-08-21T21:26:00Z">
            <w:rPr>
              <w:rFonts w:cs="Times New Roman"/>
              <w:sz w:val="24"/>
              <w:szCs w:val="24"/>
            </w:rPr>
          </w:rPrChange>
        </w:rPr>
        <w:t xml:space="preserve"> með því að smella á mynd. Þá birtist texti með upplýsingum um tiltekna lausn</w:t>
      </w:r>
      <w:r w:rsidR="007756A5" w:rsidRPr="00100E06">
        <w:rPr>
          <w:rFonts w:cs="Times New Roman"/>
          <w:sz w:val="24"/>
          <w:szCs w:val="24"/>
          <w:rPrChange w:id="195" w:author="Hildur Eva Sigurðardóttir" w:date="2013-08-21T21:26:00Z">
            <w:rPr>
              <w:rFonts w:cs="Times New Roman"/>
              <w:sz w:val="24"/>
              <w:szCs w:val="24"/>
            </w:rPr>
          </w:rPrChange>
        </w:rPr>
        <w:t>.</w:t>
      </w:r>
      <w:r w:rsidR="00DC51F3" w:rsidRPr="00100E06">
        <w:rPr>
          <w:rFonts w:cs="Times New Roman"/>
          <w:sz w:val="24"/>
          <w:szCs w:val="24"/>
          <w:rPrChange w:id="196" w:author="Hildur Eva Sigurðardóttir" w:date="2013-08-21T21:26:00Z">
            <w:rPr>
              <w:rFonts w:cs="Times New Roman"/>
              <w:sz w:val="24"/>
              <w:szCs w:val="24"/>
            </w:rPr>
          </w:rPrChange>
        </w:rPr>
        <w:t xml:space="preserve"> Allajafna inniheldur textinn spurningar sem beint er að nemandanum og er ætlað að efla þátttöku hans og vekja til umhugsunar. Kennari getur </w:t>
      </w:r>
      <w:proofErr w:type="spellStart"/>
      <w:r w:rsidR="00DC51F3" w:rsidRPr="00100E06">
        <w:rPr>
          <w:rFonts w:cs="Times New Roman"/>
          <w:sz w:val="24"/>
          <w:szCs w:val="24"/>
          <w:rPrChange w:id="197" w:author="Hildur Eva Sigurðardóttir" w:date="2013-08-21T21:26:00Z">
            <w:rPr>
              <w:rFonts w:cs="Times New Roman"/>
              <w:sz w:val="24"/>
              <w:szCs w:val="24"/>
            </w:rPr>
          </w:rPrChange>
        </w:rPr>
        <w:t>nýtt</w:t>
      </w:r>
      <w:proofErr w:type="spellEnd"/>
      <w:r w:rsidR="00DC51F3" w:rsidRPr="00100E06">
        <w:rPr>
          <w:rFonts w:cs="Times New Roman"/>
          <w:sz w:val="24"/>
          <w:szCs w:val="24"/>
          <w:rPrChange w:id="198" w:author="Hildur Eva Sigurðardóttir" w:date="2013-08-21T21:26:00Z">
            <w:rPr>
              <w:rFonts w:cs="Times New Roman"/>
              <w:sz w:val="24"/>
              <w:szCs w:val="24"/>
            </w:rPr>
          </w:rPrChange>
        </w:rPr>
        <w:t xml:space="preserve"> sér þessi umfjöllunar efni sem grunn að viðameiri verkefnum, rannsóknarvinnu og hópastarfi.</w:t>
      </w:r>
      <w:r w:rsidR="005045AF" w:rsidRPr="00100E06">
        <w:rPr>
          <w:rFonts w:cs="Times New Roman"/>
          <w:sz w:val="24"/>
          <w:szCs w:val="24"/>
          <w:rPrChange w:id="199" w:author="Hildur Eva Sigurðardóttir" w:date="2013-08-21T21:26:00Z">
            <w:rPr>
              <w:rFonts w:cs="Times New Roman"/>
              <w:sz w:val="24"/>
              <w:szCs w:val="24"/>
            </w:rPr>
          </w:rPrChange>
        </w:rPr>
        <w:t xml:space="preserve"> Heiti lausnanna og yfirheiti hvers flokks eru eftirfarandi: Endurnota og endurvinna, samgöngur, sparaðu rafmagn, deildu þekkingu þinni, endurnýtanleg orka, gróðursettu tré, fersk fæða og sparaðu vatn.</w:t>
      </w:r>
    </w:p>
    <w:p w:rsidR="005E3EA5" w:rsidRPr="00100E06" w:rsidRDefault="005E3EA5" w:rsidP="00C07A98">
      <w:pPr>
        <w:autoSpaceDE w:val="0"/>
        <w:spacing w:before="240" w:line="360" w:lineRule="auto"/>
        <w:rPr>
          <w:rFonts w:eastAsia="Times New Roman" w:cs="Times New Roman"/>
          <w:sz w:val="24"/>
          <w:szCs w:val="24"/>
          <w:rPrChange w:id="200" w:author="Hildur Eva Sigurðardóttir" w:date="2013-08-21T21:26:00Z">
            <w:rPr>
              <w:rFonts w:eastAsia="Times New Roman" w:cs="Times New Roman"/>
              <w:sz w:val="24"/>
              <w:szCs w:val="24"/>
            </w:rPr>
          </w:rPrChange>
        </w:rPr>
      </w:pPr>
      <w:r w:rsidRPr="00100E06">
        <w:rPr>
          <w:rStyle w:val="A1"/>
          <w:rFonts w:cs="Times New Roman"/>
          <w:color w:val="auto"/>
          <w:sz w:val="24"/>
          <w:szCs w:val="24"/>
          <w:rPrChange w:id="201" w:author="Hildur Eva Sigurðardóttir" w:date="2013-08-21T21:26:00Z">
            <w:rPr>
              <w:rStyle w:val="A1"/>
              <w:rFonts w:cs="Times New Roman"/>
              <w:sz w:val="24"/>
              <w:szCs w:val="24"/>
            </w:rPr>
          </w:rPrChange>
        </w:rPr>
        <w:t xml:space="preserve">Umhverfismál eru samofin þjóðfélaginu og lífsafkomu okkar allra. Því þarf að finna lausnir með breytingum á samfélagi, í gegnum einstaklinga. Markmið umhverfismenntunar </w:t>
      </w:r>
      <w:proofErr w:type="spellStart"/>
      <w:r w:rsidRPr="00100E06">
        <w:rPr>
          <w:rStyle w:val="A1"/>
          <w:rFonts w:cs="Times New Roman"/>
          <w:color w:val="auto"/>
          <w:sz w:val="24"/>
          <w:szCs w:val="24"/>
          <w:rPrChange w:id="202" w:author="Hildur Eva Sigurðardóttir" w:date="2013-08-21T21:26:00Z">
            <w:rPr>
              <w:rStyle w:val="A1"/>
              <w:rFonts w:cs="Times New Roman"/>
              <w:sz w:val="24"/>
              <w:szCs w:val="24"/>
            </w:rPr>
          </w:rPrChange>
        </w:rPr>
        <w:t>ætti</w:t>
      </w:r>
      <w:proofErr w:type="spellEnd"/>
      <w:r w:rsidRPr="00100E06">
        <w:rPr>
          <w:rStyle w:val="A1"/>
          <w:rFonts w:cs="Times New Roman"/>
          <w:color w:val="auto"/>
          <w:sz w:val="24"/>
          <w:szCs w:val="24"/>
          <w:rPrChange w:id="203" w:author="Hildur Eva Sigurðardóttir" w:date="2013-08-21T21:26:00Z">
            <w:rPr>
              <w:rStyle w:val="A1"/>
              <w:rFonts w:cs="Times New Roman"/>
              <w:sz w:val="24"/>
              <w:szCs w:val="24"/>
            </w:rPr>
          </w:rPrChange>
        </w:rPr>
        <w:t xml:space="preserve"> að vera að gefa nemendum færi á þátttöku í samfélagslegum breytingum, jafnt sem persónuleg</w:t>
      </w:r>
      <w:r w:rsidR="008C4E3B" w:rsidRPr="00100E06">
        <w:rPr>
          <w:rStyle w:val="A1"/>
          <w:rFonts w:cs="Times New Roman"/>
          <w:color w:val="auto"/>
          <w:sz w:val="24"/>
          <w:szCs w:val="24"/>
          <w:rPrChange w:id="204" w:author="Hildur Eva Sigurðardóttir" w:date="2013-08-21T21:26:00Z">
            <w:rPr>
              <w:rStyle w:val="A1"/>
              <w:rFonts w:cs="Times New Roman"/>
              <w:sz w:val="24"/>
              <w:szCs w:val="24"/>
            </w:rPr>
          </w:rPrChange>
        </w:rPr>
        <w:t>ri</w:t>
      </w:r>
      <w:r w:rsidRPr="00100E06">
        <w:rPr>
          <w:rStyle w:val="A1"/>
          <w:rFonts w:cs="Times New Roman"/>
          <w:color w:val="auto"/>
          <w:sz w:val="24"/>
          <w:szCs w:val="24"/>
          <w:rPrChange w:id="205" w:author="Hildur Eva Sigurðardóttir" w:date="2013-08-21T21:26:00Z">
            <w:rPr>
              <w:rStyle w:val="A1"/>
              <w:rFonts w:cs="Times New Roman"/>
              <w:sz w:val="24"/>
              <w:szCs w:val="24"/>
            </w:rPr>
          </w:rPrChange>
        </w:rPr>
        <w:t xml:space="preserve"> ákvarðanatöku.</w:t>
      </w:r>
      <w:r w:rsidRPr="00100E06">
        <w:rPr>
          <w:rFonts w:eastAsia="Times New Roman" w:cs="Times New Roman"/>
          <w:i/>
          <w:sz w:val="24"/>
          <w:szCs w:val="24"/>
        </w:rPr>
        <w:t xml:space="preserve"> </w:t>
      </w:r>
      <w:r w:rsidR="002C4574" w:rsidRPr="00A95942">
        <w:rPr>
          <w:rFonts w:eastAsia="Times New Roman" w:cs="Times New Roman"/>
          <w:sz w:val="24"/>
          <w:szCs w:val="24"/>
        </w:rPr>
        <w:t xml:space="preserve">Með því að vinna eftir </w:t>
      </w:r>
      <w:r w:rsidR="002C4574" w:rsidRPr="00A5233D">
        <w:rPr>
          <w:rFonts w:eastAsia="Times New Roman" w:cs="Times New Roman"/>
          <w:i/>
          <w:sz w:val="24"/>
          <w:szCs w:val="24"/>
        </w:rPr>
        <w:t>g</w:t>
      </w:r>
      <w:r w:rsidRPr="00100E06">
        <w:rPr>
          <w:rFonts w:eastAsia="Times New Roman" w:cs="Times New Roman"/>
          <w:i/>
          <w:sz w:val="24"/>
          <w:szCs w:val="24"/>
          <w:rPrChange w:id="206" w:author="Hildur Eva Sigurðardóttir" w:date="2013-08-21T21:26:00Z">
            <w:rPr>
              <w:rFonts w:eastAsia="Times New Roman" w:cs="Times New Roman"/>
              <w:i/>
              <w:sz w:val="24"/>
              <w:szCs w:val="24"/>
            </w:rPr>
          </w:rPrChange>
        </w:rPr>
        <w:t>et</w:t>
      </w:r>
      <w:r w:rsidR="002C4574" w:rsidRPr="00100E06">
        <w:rPr>
          <w:rFonts w:eastAsia="Times New Roman" w:cs="Times New Roman"/>
          <w:i/>
          <w:sz w:val="24"/>
          <w:szCs w:val="24"/>
          <w:rPrChange w:id="207" w:author="Hildur Eva Sigurðardóttir" w:date="2013-08-21T21:26:00Z">
            <w:rPr>
              <w:rFonts w:eastAsia="Times New Roman" w:cs="Times New Roman"/>
              <w:i/>
              <w:sz w:val="24"/>
              <w:szCs w:val="24"/>
            </w:rPr>
          </w:rPrChange>
        </w:rPr>
        <w:t>u</w:t>
      </w:r>
      <w:r w:rsidRPr="00100E06">
        <w:rPr>
          <w:rFonts w:eastAsia="Times New Roman" w:cs="Times New Roman"/>
          <w:i/>
          <w:sz w:val="24"/>
          <w:szCs w:val="24"/>
          <w:rPrChange w:id="208" w:author="Hildur Eva Sigurðardóttir" w:date="2013-08-21T21:26:00Z">
            <w:rPr>
              <w:rFonts w:eastAsia="Times New Roman" w:cs="Times New Roman"/>
              <w:i/>
              <w:sz w:val="24"/>
              <w:szCs w:val="24"/>
            </w:rPr>
          </w:rPrChange>
        </w:rPr>
        <w:t xml:space="preserve"> til aðgerða </w:t>
      </w:r>
      <w:r w:rsidR="00426D4E" w:rsidRPr="00100E06">
        <w:rPr>
          <w:rFonts w:eastAsia="Times New Roman" w:cs="Times New Roman"/>
          <w:sz w:val="24"/>
          <w:szCs w:val="24"/>
          <w:rPrChange w:id="209" w:author="Hildur Eva Sigurðardóttir" w:date="2013-08-21T21:26:00Z">
            <w:rPr>
              <w:rFonts w:eastAsia="Times New Roman" w:cs="Times New Roman"/>
              <w:sz w:val="24"/>
              <w:szCs w:val="24"/>
            </w:rPr>
          </w:rPrChange>
        </w:rPr>
        <w:t xml:space="preserve"> </w:t>
      </w:r>
      <w:r w:rsidR="002C4574" w:rsidRPr="00100E06">
        <w:rPr>
          <w:rFonts w:eastAsia="Times New Roman" w:cs="Times New Roman"/>
          <w:sz w:val="24"/>
          <w:szCs w:val="24"/>
          <w:rPrChange w:id="210" w:author="Hildur Eva Sigurðardóttir" w:date="2013-08-21T21:26:00Z">
            <w:rPr>
              <w:rFonts w:eastAsia="Times New Roman" w:cs="Times New Roman"/>
              <w:sz w:val="24"/>
              <w:szCs w:val="24"/>
            </w:rPr>
          </w:rPrChange>
        </w:rPr>
        <w:t xml:space="preserve">ávinna </w:t>
      </w:r>
      <w:r w:rsidRPr="00100E06">
        <w:rPr>
          <w:rFonts w:eastAsia="Times New Roman" w:cs="Times New Roman"/>
          <w:sz w:val="24"/>
          <w:szCs w:val="24"/>
          <w:rPrChange w:id="211" w:author="Hildur Eva Sigurðardóttir" w:date="2013-08-21T21:26:00Z">
            <w:rPr>
              <w:rFonts w:eastAsia="Times New Roman" w:cs="Times New Roman"/>
              <w:sz w:val="24"/>
              <w:szCs w:val="24"/>
            </w:rPr>
          </w:rPrChange>
        </w:rPr>
        <w:t xml:space="preserve">nemendur sér hugrekki og skuldbinda sig til að taka þátt í félagslegum </w:t>
      </w:r>
      <w:proofErr w:type="spellStart"/>
      <w:r w:rsidRPr="00100E06">
        <w:rPr>
          <w:rFonts w:eastAsia="Times New Roman" w:cs="Times New Roman"/>
          <w:sz w:val="24"/>
          <w:szCs w:val="24"/>
          <w:rPrChange w:id="212" w:author="Hildur Eva Sigurðardóttir" w:date="2013-08-21T21:26:00Z">
            <w:rPr>
              <w:rFonts w:eastAsia="Times New Roman" w:cs="Times New Roman"/>
              <w:sz w:val="24"/>
              <w:szCs w:val="24"/>
            </w:rPr>
          </w:rPrChange>
        </w:rPr>
        <w:t>úrræðum</w:t>
      </w:r>
      <w:proofErr w:type="spellEnd"/>
      <w:r w:rsidRPr="00100E06">
        <w:rPr>
          <w:rFonts w:eastAsia="Times New Roman" w:cs="Times New Roman"/>
          <w:sz w:val="24"/>
          <w:szCs w:val="24"/>
          <w:rPrChange w:id="213" w:author="Hildur Eva Sigurðardóttir" w:date="2013-08-21T21:26:00Z">
            <w:rPr>
              <w:rFonts w:eastAsia="Times New Roman" w:cs="Times New Roman"/>
              <w:sz w:val="24"/>
              <w:szCs w:val="24"/>
            </w:rPr>
          </w:rPrChange>
        </w:rPr>
        <w:t xml:space="preserve"> </w:t>
      </w:r>
      <w:proofErr w:type="spellStart"/>
      <w:r w:rsidRPr="00100E06">
        <w:rPr>
          <w:rFonts w:eastAsia="Times New Roman" w:cs="Times New Roman"/>
          <w:sz w:val="24"/>
          <w:szCs w:val="24"/>
          <w:rPrChange w:id="214" w:author="Hildur Eva Sigurðardóttir" w:date="2013-08-21T21:26:00Z">
            <w:rPr>
              <w:rFonts w:eastAsia="Times New Roman" w:cs="Times New Roman"/>
              <w:sz w:val="24"/>
              <w:szCs w:val="24"/>
            </w:rPr>
          </w:rPrChange>
        </w:rPr>
        <w:t>út</w:t>
      </w:r>
      <w:proofErr w:type="spellEnd"/>
      <w:r w:rsidRPr="00100E06">
        <w:rPr>
          <w:rFonts w:eastAsia="Times New Roman" w:cs="Times New Roman"/>
          <w:sz w:val="24"/>
          <w:szCs w:val="24"/>
          <w:rPrChange w:id="215" w:author="Hildur Eva Sigurðardóttir" w:date="2013-08-21T21:26:00Z">
            <w:rPr>
              <w:rFonts w:eastAsia="Times New Roman" w:cs="Times New Roman"/>
              <w:sz w:val="24"/>
              <w:szCs w:val="24"/>
            </w:rPr>
          </w:rPrChange>
        </w:rPr>
        <w:t xml:space="preserve"> frá eigin áhuga, löngun og sannfæringu. Þeir </w:t>
      </w:r>
      <w:proofErr w:type="spellStart"/>
      <w:r w:rsidRPr="00100E06">
        <w:rPr>
          <w:rFonts w:eastAsia="Times New Roman" w:cs="Times New Roman"/>
          <w:sz w:val="24"/>
          <w:szCs w:val="24"/>
          <w:rPrChange w:id="216" w:author="Hildur Eva Sigurðardóttir" w:date="2013-08-21T21:26:00Z">
            <w:rPr>
              <w:rFonts w:eastAsia="Times New Roman" w:cs="Times New Roman"/>
              <w:sz w:val="24"/>
              <w:szCs w:val="24"/>
            </w:rPr>
          </w:rPrChange>
        </w:rPr>
        <w:t>læra</w:t>
      </w:r>
      <w:proofErr w:type="spellEnd"/>
      <w:r w:rsidRPr="00100E06">
        <w:rPr>
          <w:rFonts w:eastAsia="Times New Roman" w:cs="Times New Roman"/>
          <w:sz w:val="24"/>
          <w:szCs w:val="24"/>
          <w:rPrChange w:id="217" w:author="Hildur Eva Sigurðardóttir" w:date="2013-08-21T21:26:00Z">
            <w:rPr>
              <w:rFonts w:eastAsia="Times New Roman" w:cs="Times New Roman"/>
              <w:sz w:val="24"/>
              <w:szCs w:val="24"/>
            </w:rPr>
          </w:rPrChange>
        </w:rPr>
        <w:t xml:space="preserve"> að verða virkir. Þegar </w:t>
      </w:r>
      <w:r w:rsidRPr="00100E06">
        <w:rPr>
          <w:rFonts w:eastAsia="Times New Roman" w:cs="Times New Roman"/>
          <w:i/>
          <w:sz w:val="24"/>
          <w:szCs w:val="24"/>
          <w:rPrChange w:id="218" w:author="Hildur Eva Sigurðardóttir" w:date="2013-08-21T21:26:00Z">
            <w:rPr>
              <w:rFonts w:eastAsia="Times New Roman" w:cs="Times New Roman"/>
              <w:i/>
              <w:sz w:val="24"/>
              <w:szCs w:val="24"/>
            </w:rPr>
          </w:rPrChange>
        </w:rPr>
        <w:t>geta til aðgerða</w:t>
      </w:r>
      <w:r w:rsidRPr="00100E06">
        <w:rPr>
          <w:rFonts w:eastAsia="Times New Roman" w:cs="Times New Roman"/>
          <w:sz w:val="24"/>
          <w:szCs w:val="24"/>
          <w:rPrChange w:id="219" w:author="Hildur Eva Sigurðardóttir" w:date="2013-08-21T21:26:00Z">
            <w:rPr>
              <w:rFonts w:eastAsia="Times New Roman" w:cs="Times New Roman"/>
              <w:sz w:val="24"/>
              <w:szCs w:val="24"/>
            </w:rPr>
          </w:rPrChange>
        </w:rPr>
        <w:t xml:space="preserve"> er </w:t>
      </w:r>
      <w:proofErr w:type="spellStart"/>
      <w:r w:rsidRPr="00100E06">
        <w:rPr>
          <w:rFonts w:eastAsia="Times New Roman" w:cs="Times New Roman"/>
          <w:sz w:val="24"/>
          <w:szCs w:val="24"/>
          <w:rPrChange w:id="220" w:author="Hildur Eva Sigurðardóttir" w:date="2013-08-21T21:26:00Z">
            <w:rPr>
              <w:rFonts w:eastAsia="Times New Roman" w:cs="Times New Roman"/>
              <w:sz w:val="24"/>
              <w:szCs w:val="24"/>
            </w:rPr>
          </w:rPrChange>
        </w:rPr>
        <w:t>höfð</w:t>
      </w:r>
      <w:proofErr w:type="spellEnd"/>
      <w:r w:rsidRPr="00100E06">
        <w:rPr>
          <w:rFonts w:eastAsia="Times New Roman" w:cs="Times New Roman"/>
          <w:sz w:val="24"/>
          <w:szCs w:val="24"/>
          <w:rPrChange w:id="221" w:author="Hildur Eva Sigurðardóttir" w:date="2013-08-21T21:26:00Z">
            <w:rPr>
              <w:rFonts w:eastAsia="Times New Roman" w:cs="Times New Roman"/>
              <w:sz w:val="24"/>
              <w:szCs w:val="24"/>
            </w:rPr>
          </w:rPrChange>
        </w:rPr>
        <w:t xml:space="preserve"> að leiðarljósi í kennslu</w:t>
      </w:r>
      <w:r w:rsidR="00426D4E" w:rsidRPr="00100E06">
        <w:rPr>
          <w:rFonts w:eastAsia="Times New Roman" w:cs="Times New Roman"/>
          <w:sz w:val="24"/>
          <w:szCs w:val="24"/>
          <w:rPrChange w:id="222" w:author="Hildur Eva Sigurðardóttir" w:date="2013-08-21T21:26:00Z">
            <w:rPr>
              <w:rFonts w:eastAsia="Times New Roman" w:cs="Times New Roman"/>
              <w:color w:val="FF0000"/>
              <w:sz w:val="24"/>
              <w:szCs w:val="24"/>
            </w:rPr>
          </w:rPrChange>
        </w:rPr>
        <w:t xml:space="preserve"> og námi</w:t>
      </w:r>
      <w:r w:rsidRPr="00100E06">
        <w:rPr>
          <w:rFonts w:eastAsia="Times New Roman" w:cs="Times New Roman"/>
          <w:sz w:val="24"/>
          <w:szCs w:val="24"/>
        </w:rPr>
        <w:t xml:space="preserve"> verður að leggja áherslu á merkinguna sem falin er í heiti þess. Hún krefst </w:t>
      </w:r>
      <w:r w:rsidRPr="00A95942">
        <w:rPr>
          <w:rFonts w:eastAsia="Times New Roman" w:cs="Times New Roman"/>
          <w:i/>
          <w:sz w:val="24"/>
          <w:szCs w:val="24"/>
        </w:rPr>
        <w:t>aðgerða</w:t>
      </w:r>
      <w:r w:rsidRPr="00A5233D">
        <w:rPr>
          <w:rFonts w:eastAsia="Times New Roman" w:cs="Times New Roman"/>
          <w:sz w:val="24"/>
          <w:szCs w:val="24"/>
        </w:rPr>
        <w:t xml:space="preserve"> í átt að raunverulegri úrlausn eða breyttum aðstæðum. Hafa má í huga að skyld orð yfir getu eru t.a.m. bolmagn, kraftur, máttur, hæfni og möguleiki og endurspegla þau þann</w:t>
      </w:r>
      <w:r w:rsidRPr="00100E06">
        <w:rPr>
          <w:rFonts w:eastAsia="Times New Roman" w:cs="Times New Roman"/>
          <w:sz w:val="24"/>
          <w:szCs w:val="24"/>
          <w:rPrChange w:id="223" w:author="Hildur Eva Sigurðardóttir" w:date="2013-08-21T21:26:00Z">
            <w:rPr>
              <w:rFonts w:eastAsia="Times New Roman" w:cs="Times New Roman"/>
              <w:sz w:val="24"/>
              <w:szCs w:val="24"/>
            </w:rPr>
          </w:rPrChange>
        </w:rPr>
        <w:t xml:space="preserve"> styrk sem felst í hugtakinu.</w:t>
      </w:r>
    </w:p>
    <w:p w:rsidR="00B050E4" w:rsidRPr="00100E06" w:rsidRDefault="00426D4E" w:rsidP="00C07A98">
      <w:pPr>
        <w:pStyle w:val="NormalWeb"/>
        <w:shd w:val="clear" w:color="auto" w:fill="FFFFFF"/>
        <w:spacing w:before="240" w:after="0" w:line="360" w:lineRule="auto"/>
        <w:rPr>
          <w:rFonts w:asciiTheme="minorHAnsi" w:hAnsiTheme="minorHAnsi"/>
          <w:color w:val="auto"/>
          <w:lang w:val="is-IS"/>
          <w:rPrChange w:id="224" w:author="Hildur Eva Sigurðardóttir" w:date="2013-08-21T21:26:00Z">
            <w:rPr>
              <w:rFonts w:asciiTheme="minorHAnsi" w:hAnsiTheme="minorHAnsi"/>
              <w:lang w:val="is-IS"/>
            </w:rPr>
          </w:rPrChange>
        </w:rPr>
      </w:pPr>
      <w:r w:rsidRPr="00100E06">
        <w:rPr>
          <w:rStyle w:val="A1"/>
          <w:rFonts w:asciiTheme="minorHAnsi" w:hAnsiTheme="minorHAnsi"/>
          <w:color w:val="auto"/>
          <w:sz w:val="24"/>
          <w:szCs w:val="24"/>
          <w:lang w:val="is-IS"/>
          <w:rPrChange w:id="225" w:author="Hildur Eva Sigurðardóttir" w:date="2013-08-21T21:26:00Z">
            <w:rPr>
              <w:rStyle w:val="A1"/>
              <w:rFonts w:asciiTheme="minorHAnsi" w:hAnsiTheme="minorHAnsi"/>
              <w:color w:val="auto"/>
              <w:sz w:val="24"/>
              <w:szCs w:val="24"/>
              <w:lang w:val="is-IS"/>
            </w:rPr>
          </w:rPrChange>
        </w:rPr>
        <w:t>T</w:t>
      </w:r>
      <w:r w:rsidR="007756A5" w:rsidRPr="00100E06">
        <w:rPr>
          <w:rFonts w:asciiTheme="minorHAnsi" w:hAnsiTheme="minorHAnsi"/>
          <w:color w:val="auto"/>
          <w:lang w:val="is-IS"/>
          <w:rPrChange w:id="226" w:author="Hildur Eva Sigurðardóttir" w:date="2013-08-21T21:26:00Z">
            <w:rPr>
              <w:rFonts w:asciiTheme="minorHAnsi" w:hAnsiTheme="minorHAnsi"/>
              <w:lang w:val="is-IS"/>
            </w:rPr>
          </w:rPrChange>
        </w:rPr>
        <w:t xml:space="preserve">ilvalið </w:t>
      </w:r>
      <w:r w:rsidRPr="00100E06">
        <w:rPr>
          <w:rFonts w:asciiTheme="minorHAnsi" w:hAnsiTheme="minorHAnsi"/>
          <w:color w:val="auto"/>
          <w:lang w:val="is-IS"/>
          <w:rPrChange w:id="227" w:author="Hildur Eva Sigurðardóttir" w:date="2013-08-21T21:26:00Z">
            <w:rPr>
              <w:rFonts w:asciiTheme="minorHAnsi" w:hAnsiTheme="minorHAnsi"/>
              <w:lang w:val="is-IS"/>
            </w:rPr>
          </w:rPrChange>
        </w:rPr>
        <w:t xml:space="preserve">er </w:t>
      </w:r>
      <w:r w:rsidR="007756A5" w:rsidRPr="00100E06">
        <w:rPr>
          <w:rFonts w:asciiTheme="minorHAnsi" w:hAnsiTheme="minorHAnsi"/>
          <w:color w:val="auto"/>
          <w:lang w:val="is-IS"/>
          <w:rPrChange w:id="228" w:author="Hildur Eva Sigurðardóttir" w:date="2013-08-21T21:26:00Z">
            <w:rPr>
              <w:rFonts w:asciiTheme="minorHAnsi" w:hAnsiTheme="minorHAnsi"/>
              <w:lang w:val="is-IS"/>
            </w:rPr>
          </w:rPrChange>
        </w:rPr>
        <w:t xml:space="preserve">fyrir kennara að  skipta nemendum í hópa og </w:t>
      </w:r>
      <w:r w:rsidR="009C3CAC" w:rsidRPr="00100E06">
        <w:rPr>
          <w:rFonts w:asciiTheme="minorHAnsi" w:hAnsiTheme="minorHAnsi"/>
          <w:color w:val="auto"/>
          <w:lang w:val="is-IS"/>
          <w:rPrChange w:id="229" w:author="Hildur Eva Sigurðardóttir" w:date="2013-08-21T21:26:00Z">
            <w:rPr>
              <w:rFonts w:asciiTheme="minorHAnsi" w:hAnsiTheme="minorHAnsi"/>
              <w:lang w:val="is-IS"/>
            </w:rPr>
          </w:rPrChange>
        </w:rPr>
        <w:t xml:space="preserve">deila umfjöllunarefnum á milli þeirra. Nemendur geta kafað ofan í </w:t>
      </w:r>
      <w:proofErr w:type="spellStart"/>
      <w:r w:rsidR="009C3CAC" w:rsidRPr="00100E06">
        <w:rPr>
          <w:rFonts w:asciiTheme="minorHAnsi" w:hAnsiTheme="minorHAnsi"/>
          <w:color w:val="auto"/>
          <w:lang w:val="is-IS"/>
          <w:rPrChange w:id="230" w:author="Hildur Eva Sigurðardóttir" w:date="2013-08-21T21:26:00Z">
            <w:rPr>
              <w:rFonts w:asciiTheme="minorHAnsi" w:hAnsiTheme="minorHAnsi"/>
              <w:lang w:val="is-IS"/>
            </w:rPr>
          </w:rPrChange>
        </w:rPr>
        <w:t>kjölinn</w:t>
      </w:r>
      <w:proofErr w:type="spellEnd"/>
      <w:r w:rsidR="009C3CAC" w:rsidRPr="00100E06">
        <w:rPr>
          <w:rFonts w:asciiTheme="minorHAnsi" w:hAnsiTheme="minorHAnsi"/>
          <w:color w:val="auto"/>
          <w:lang w:val="is-IS"/>
          <w:rPrChange w:id="231" w:author="Hildur Eva Sigurðardóttir" w:date="2013-08-21T21:26:00Z">
            <w:rPr>
              <w:rFonts w:asciiTheme="minorHAnsi" w:hAnsiTheme="minorHAnsi"/>
              <w:lang w:val="is-IS"/>
            </w:rPr>
          </w:rPrChange>
        </w:rPr>
        <w:t xml:space="preserve"> á hverju efni fyrir sig og kynnt fyrir samnemendum.  Einnig væri skemmtilegt að vinna </w:t>
      </w:r>
      <w:proofErr w:type="spellStart"/>
      <w:r w:rsidR="009C3CAC" w:rsidRPr="00100E06">
        <w:rPr>
          <w:rFonts w:asciiTheme="minorHAnsi" w:hAnsiTheme="minorHAnsi"/>
          <w:color w:val="auto"/>
          <w:lang w:val="is-IS"/>
          <w:rPrChange w:id="232" w:author="Hildur Eva Sigurðardóttir" w:date="2013-08-21T21:26:00Z">
            <w:rPr>
              <w:rFonts w:asciiTheme="minorHAnsi" w:hAnsiTheme="minorHAnsi"/>
              <w:lang w:val="is-IS"/>
            </w:rPr>
          </w:rPrChange>
        </w:rPr>
        <w:t>út</w:t>
      </w:r>
      <w:proofErr w:type="spellEnd"/>
      <w:r w:rsidR="009C3CAC" w:rsidRPr="00100E06">
        <w:rPr>
          <w:rFonts w:asciiTheme="minorHAnsi" w:hAnsiTheme="minorHAnsi"/>
          <w:color w:val="auto"/>
          <w:lang w:val="is-IS"/>
          <w:rPrChange w:id="233" w:author="Hildur Eva Sigurðardóttir" w:date="2013-08-21T21:26:00Z">
            <w:rPr>
              <w:rFonts w:asciiTheme="minorHAnsi" w:hAnsiTheme="minorHAnsi"/>
              <w:lang w:val="is-IS"/>
            </w:rPr>
          </w:rPrChange>
        </w:rPr>
        <w:t xml:space="preserve"> frá þemum eða í tengslum við </w:t>
      </w:r>
      <w:r w:rsidR="008C4E3B" w:rsidRPr="00100E06">
        <w:rPr>
          <w:rFonts w:asciiTheme="minorHAnsi" w:hAnsiTheme="minorHAnsi"/>
          <w:color w:val="auto"/>
          <w:lang w:val="is-IS"/>
          <w:rPrChange w:id="234" w:author="Hildur Eva Sigurðardóttir" w:date="2013-08-21T21:26:00Z">
            <w:rPr>
              <w:rFonts w:asciiTheme="minorHAnsi" w:hAnsiTheme="minorHAnsi"/>
              <w:lang w:val="is-IS"/>
            </w:rPr>
          </w:rPrChange>
        </w:rPr>
        <w:t>n</w:t>
      </w:r>
      <w:r w:rsidR="009C3CAC" w:rsidRPr="00100E06">
        <w:rPr>
          <w:rFonts w:asciiTheme="minorHAnsi" w:hAnsiTheme="minorHAnsi"/>
          <w:color w:val="auto"/>
          <w:lang w:val="is-IS"/>
          <w:rPrChange w:id="235" w:author="Hildur Eva Sigurðardóttir" w:date="2013-08-21T21:26:00Z">
            <w:rPr>
              <w:rFonts w:asciiTheme="minorHAnsi" w:hAnsiTheme="minorHAnsi"/>
              <w:lang w:val="is-IS"/>
            </w:rPr>
          </w:rPrChange>
        </w:rPr>
        <w:t>ámsbækur s</w:t>
      </w:r>
      <w:r w:rsidR="002C4574" w:rsidRPr="00100E06">
        <w:rPr>
          <w:rFonts w:asciiTheme="minorHAnsi" w:hAnsiTheme="minorHAnsi"/>
          <w:color w:val="auto"/>
          <w:lang w:val="is-IS"/>
          <w:rPrChange w:id="236" w:author="Hildur Eva Sigurðardóttir" w:date="2013-08-21T21:26:00Z">
            <w:rPr>
              <w:rFonts w:asciiTheme="minorHAnsi" w:hAnsiTheme="minorHAnsi"/>
              <w:lang w:val="is-IS"/>
            </w:rPr>
          </w:rPrChange>
        </w:rPr>
        <w:t xml:space="preserve">vo </w:t>
      </w:r>
      <w:proofErr w:type="spellStart"/>
      <w:r w:rsidR="002C4574" w:rsidRPr="00100E06">
        <w:rPr>
          <w:rFonts w:asciiTheme="minorHAnsi" w:hAnsiTheme="minorHAnsi"/>
          <w:color w:val="auto"/>
          <w:lang w:val="is-IS"/>
          <w:rPrChange w:id="237" w:author="Hildur Eva Sigurðardóttir" w:date="2013-08-21T21:26:00Z">
            <w:rPr>
              <w:rFonts w:asciiTheme="minorHAnsi" w:hAnsiTheme="minorHAnsi"/>
              <w:lang w:val="is-IS"/>
            </w:rPr>
          </w:rPrChange>
        </w:rPr>
        <w:t>sem</w:t>
      </w:r>
      <w:r w:rsidR="009C3CAC" w:rsidRPr="00100E06">
        <w:rPr>
          <w:rFonts w:asciiTheme="minorHAnsi" w:hAnsiTheme="minorHAnsi"/>
          <w:i/>
          <w:color w:val="auto"/>
          <w:lang w:val="is-IS"/>
          <w:rPrChange w:id="238" w:author="Hildur Eva Sigurðardóttir" w:date="2013-08-21T21:26:00Z">
            <w:rPr>
              <w:rFonts w:asciiTheme="minorHAnsi" w:hAnsiTheme="minorHAnsi"/>
              <w:i/>
              <w:lang w:val="is-IS"/>
            </w:rPr>
          </w:rPrChange>
        </w:rPr>
        <w:t>Auðvitað</w:t>
      </w:r>
      <w:proofErr w:type="spellEnd"/>
      <w:r w:rsidR="009C3CAC" w:rsidRPr="00100E06">
        <w:rPr>
          <w:rFonts w:asciiTheme="minorHAnsi" w:hAnsiTheme="minorHAnsi"/>
          <w:color w:val="auto"/>
          <w:lang w:val="is-IS"/>
          <w:rPrChange w:id="239" w:author="Hildur Eva Sigurðardóttir" w:date="2013-08-21T21:26:00Z">
            <w:rPr>
              <w:rFonts w:asciiTheme="minorHAnsi" w:hAnsiTheme="minorHAnsi"/>
              <w:lang w:val="is-IS"/>
            </w:rPr>
          </w:rPrChange>
        </w:rPr>
        <w:t xml:space="preserve"> bækurnar og senda nemendur til rannsóknarstarfa úti fyrir, í formi grenn</w:t>
      </w:r>
      <w:r w:rsidR="005E3EA5" w:rsidRPr="00100E06">
        <w:rPr>
          <w:rFonts w:asciiTheme="minorHAnsi" w:hAnsiTheme="minorHAnsi"/>
          <w:color w:val="auto"/>
          <w:lang w:val="is-IS"/>
          <w:rPrChange w:id="240" w:author="Hildur Eva Sigurðardóttir" w:date="2013-08-21T21:26:00Z">
            <w:rPr>
              <w:rFonts w:asciiTheme="minorHAnsi" w:hAnsiTheme="minorHAnsi"/>
              <w:lang w:val="is-IS"/>
            </w:rPr>
          </w:rPrChange>
        </w:rPr>
        <w:t xml:space="preserve">darnáms </w:t>
      </w:r>
      <w:r w:rsidR="009C3CAC" w:rsidRPr="00100E06">
        <w:rPr>
          <w:rFonts w:asciiTheme="minorHAnsi" w:hAnsiTheme="minorHAnsi"/>
          <w:color w:val="auto"/>
          <w:lang w:val="is-IS"/>
          <w:rPrChange w:id="241" w:author="Hildur Eva Sigurðardóttir" w:date="2013-08-21T21:26:00Z">
            <w:rPr>
              <w:rFonts w:asciiTheme="minorHAnsi" w:hAnsiTheme="minorHAnsi"/>
              <w:lang w:val="is-IS"/>
            </w:rPr>
          </w:rPrChange>
        </w:rPr>
        <w:t>eða útikennslu.</w:t>
      </w:r>
      <w:r w:rsidR="005E3EA5" w:rsidRPr="00100E06">
        <w:rPr>
          <w:rFonts w:asciiTheme="minorHAnsi" w:hAnsiTheme="minorHAnsi"/>
          <w:color w:val="auto"/>
          <w:lang w:val="is-IS"/>
          <w:rPrChange w:id="242" w:author="Hildur Eva Sigurðardóttir" w:date="2013-08-21T21:26:00Z">
            <w:rPr>
              <w:rFonts w:asciiTheme="minorHAnsi" w:hAnsiTheme="minorHAnsi"/>
              <w:lang w:val="is-IS"/>
            </w:rPr>
          </w:rPrChange>
        </w:rPr>
        <w:t xml:space="preserve"> Umræð</w:t>
      </w:r>
      <w:r w:rsidR="00CF1752" w:rsidRPr="00100E06">
        <w:rPr>
          <w:rFonts w:asciiTheme="minorHAnsi" w:hAnsiTheme="minorHAnsi"/>
          <w:color w:val="auto"/>
          <w:lang w:val="is-IS"/>
          <w:rPrChange w:id="243" w:author="Hildur Eva Sigurðardóttir" w:date="2013-08-21T21:26:00Z">
            <w:rPr>
              <w:rFonts w:asciiTheme="minorHAnsi" w:hAnsiTheme="minorHAnsi"/>
              <w:lang w:val="is-IS"/>
            </w:rPr>
          </w:rPrChange>
        </w:rPr>
        <w:t>ur</w:t>
      </w:r>
      <w:r w:rsidR="005E3EA5" w:rsidRPr="00100E06">
        <w:rPr>
          <w:rFonts w:asciiTheme="minorHAnsi" w:hAnsiTheme="minorHAnsi"/>
          <w:color w:val="auto"/>
          <w:lang w:val="is-IS"/>
          <w:rPrChange w:id="244" w:author="Hildur Eva Sigurðardóttir" w:date="2013-08-21T21:26:00Z">
            <w:rPr>
              <w:rFonts w:asciiTheme="minorHAnsi" w:hAnsiTheme="minorHAnsi"/>
              <w:lang w:val="is-IS"/>
            </w:rPr>
          </w:rPrChange>
        </w:rPr>
        <w:t xml:space="preserve"> í hóp er</w:t>
      </w:r>
      <w:r w:rsidR="00CF1752" w:rsidRPr="00100E06">
        <w:rPr>
          <w:rFonts w:asciiTheme="minorHAnsi" w:hAnsiTheme="minorHAnsi"/>
          <w:color w:val="auto"/>
          <w:lang w:val="is-IS"/>
          <w:rPrChange w:id="245" w:author="Hildur Eva Sigurðardóttir" w:date="2013-08-21T21:26:00Z">
            <w:rPr>
              <w:rFonts w:asciiTheme="minorHAnsi" w:hAnsiTheme="minorHAnsi"/>
              <w:lang w:val="is-IS"/>
            </w:rPr>
          </w:rPrChange>
        </w:rPr>
        <w:t>u</w:t>
      </w:r>
      <w:r w:rsidR="005E3EA5" w:rsidRPr="00100E06">
        <w:rPr>
          <w:rFonts w:asciiTheme="minorHAnsi" w:hAnsiTheme="minorHAnsi"/>
          <w:color w:val="auto"/>
          <w:lang w:val="is-IS"/>
          <w:rPrChange w:id="246" w:author="Hildur Eva Sigurðardóttir" w:date="2013-08-21T21:26:00Z">
            <w:rPr>
              <w:rFonts w:asciiTheme="minorHAnsi" w:hAnsiTheme="minorHAnsi"/>
              <w:lang w:val="is-IS"/>
            </w:rPr>
          </w:rPrChange>
        </w:rPr>
        <w:t xml:space="preserve"> af hinu góða og </w:t>
      </w:r>
      <w:r w:rsidR="00CF1752" w:rsidRPr="00100E06">
        <w:rPr>
          <w:rFonts w:asciiTheme="minorHAnsi" w:hAnsiTheme="minorHAnsi"/>
          <w:color w:val="auto"/>
          <w:lang w:val="is-IS"/>
          <w:rPrChange w:id="247" w:author="Hildur Eva Sigurðardóttir" w:date="2013-08-21T21:26:00Z">
            <w:rPr>
              <w:rFonts w:asciiTheme="minorHAnsi" w:hAnsiTheme="minorHAnsi"/>
              <w:lang w:val="is-IS"/>
            </w:rPr>
          </w:rPrChange>
        </w:rPr>
        <w:t xml:space="preserve">geta </w:t>
      </w:r>
      <w:r w:rsidR="005E3EA5" w:rsidRPr="00100E06">
        <w:rPr>
          <w:rFonts w:asciiTheme="minorHAnsi" w:hAnsiTheme="minorHAnsi"/>
          <w:color w:val="auto"/>
          <w:lang w:val="is-IS"/>
          <w:rPrChange w:id="248" w:author="Hildur Eva Sigurðardóttir" w:date="2013-08-21T21:26:00Z">
            <w:rPr>
              <w:rFonts w:asciiTheme="minorHAnsi" w:hAnsiTheme="minorHAnsi"/>
              <w:lang w:val="is-IS"/>
            </w:rPr>
          </w:rPrChange>
        </w:rPr>
        <w:t>gefið nýja sýn, hugmyndir og lausnir á þessum málum.</w:t>
      </w:r>
    </w:p>
    <w:p w:rsidR="005045AF" w:rsidRPr="00100E06" w:rsidRDefault="005045AF" w:rsidP="005045AF">
      <w:pPr>
        <w:spacing w:before="240" w:line="360" w:lineRule="auto"/>
        <w:rPr>
          <w:rFonts w:cs="Times New Roman"/>
          <w:sz w:val="24"/>
          <w:szCs w:val="24"/>
          <w:rPrChange w:id="249" w:author="Hildur Eva Sigurðardóttir" w:date="2013-08-21T21:26:00Z">
            <w:rPr>
              <w:rFonts w:cs="Times New Roman"/>
              <w:sz w:val="24"/>
              <w:szCs w:val="24"/>
            </w:rPr>
          </w:rPrChange>
        </w:rPr>
      </w:pPr>
      <w:r w:rsidRPr="00100E06">
        <w:rPr>
          <w:rFonts w:cs="Times New Roman"/>
          <w:sz w:val="24"/>
          <w:szCs w:val="24"/>
        </w:rPr>
        <w:t xml:space="preserve">Þegar verkefnavinnu er lokið má </w:t>
      </w:r>
      <w:proofErr w:type="spellStart"/>
      <w:r w:rsidRPr="00100E06">
        <w:rPr>
          <w:rFonts w:cs="Times New Roman"/>
          <w:sz w:val="24"/>
          <w:szCs w:val="24"/>
        </w:rPr>
        <w:t>ýta</w:t>
      </w:r>
      <w:proofErr w:type="spellEnd"/>
      <w:r w:rsidRPr="00100E06">
        <w:rPr>
          <w:rFonts w:cs="Times New Roman"/>
          <w:sz w:val="24"/>
          <w:szCs w:val="24"/>
        </w:rPr>
        <w:t xml:space="preserve"> á píluna í neðra horni skjásins. Hún leiðir mann aftur á upphafsíðu og þaðan má smella á næsta flipa sem nefnist </w:t>
      </w:r>
      <w:proofErr w:type="spellStart"/>
      <w:r w:rsidRPr="00A95942">
        <w:rPr>
          <w:rFonts w:cs="Times New Roman"/>
          <w:i/>
          <w:sz w:val="24"/>
          <w:szCs w:val="24"/>
        </w:rPr>
        <w:t>CarbFix</w:t>
      </w:r>
      <w:proofErr w:type="spellEnd"/>
      <w:r w:rsidRPr="00A95942">
        <w:rPr>
          <w:rFonts w:cs="Times New Roman"/>
          <w:i/>
          <w:sz w:val="24"/>
          <w:szCs w:val="24"/>
        </w:rPr>
        <w:t xml:space="preserve"> leiðin. </w:t>
      </w:r>
      <w:r w:rsidRPr="00A5233D">
        <w:rPr>
          <w:rFonts w:cs="Times New Roman"/>
          <w:sz w:val="24"/>
          <w:szCs w:val="24"/>
        </w:rPr>
        <w:t>Kolla og Hringur birtast aftur með töflu eða skjá á milli sín og áhorfendum er sýnt stutt m</w:t>
      </w:r>
      <w:r w:rsidRPr="00100E06">
        <w:rPr>
          <w:rFonts w:cs="Times New Roman"/>
          <w:sz w:val="24"/>
          <w:szCs w:val="24"/>
          <w:rPrChange w:id="250" w:author="Hildur Eva Sigurðardóttir" w:date="2013-08-21T21:26:00Z">
            <w:rPr>
              <w:rFonts w:cs="Times New Roman"/>
              <w:sz w:val="24"/>
              <w:szCs w:val="24"/>
            </w:rPr>
          </w:rPrChange>
        </w:rPr>
        <w:t xml:space="preserve">yndband (1,2 mínútur) sem lýsir tilgangi og hlutverki </w:t>
      </w:r>
      <w:proofErr w:type="spellStart"/>
      <w:r w:rsidRPr="00100E06">
        <w:rPr>
          <w:rFonts w:cs="Times New Roman"/>
          <w:sz w:val="24"/>
          <w:szCs w:val="24"/>
          <w:rPrChange w:id="251" w:author="Hildur Eva Sigurðardóttir" w:date="2013-08-21T21:26:00Z">
            <w:rPr>
              <w:rFonts w:cs="Times New Roman"/>
              <w:sz w:val="24"/>
              <w:szCs w:val="24"/>
            </w:rPr>
          </w:rPrChange>
        </w:rPr>
        <w:t>Hellisheiðarvikjunar</w:t>
      </w:r>
      <w:proofErr w:type="spellEnd"/>
      <w:r w:rsidRPr="00100E06">
        <w:rPr>
          <w:rFonts w:cs="Times New Roman"/>
          <w:sz w:val="24"/>
          <w:szCs w:val="24"/>
          <w:rPrChange w:id="252" w:author="Hildur Eva Sigurðardóttir" w:date="2013-08-21T21:26:00Z">
            <w:rPr>
              <w:rFonts w:cs="Times New Roman"/>
              <w:sz w:val="24"/>
              <w:szCs w:val="24"/>
            </w:rPr>
          </w:rPrChange>
        </w:rPr>
        <w:t xml:space="preserve"> og lýsir í örstuttu máli ferli </w:t>
      </w:r>
      <w:proofErr w:type="spellStart"/>
      <w:r w:rsidRPr="00100E06">
        <w:rPr>
          <w:rFonts w:cs="Times New Roman"/>
          <w:sz w:val="24"/>
          <w:szCs w:val="24"/>
          <w:rPrChange w:id="253" w:author="Hildur Eva Sigurðardóttir" w:date="2013-08-21T21:26:00Z">
            <w:rPr>
              <w:rFonts w:cs="Times New Roman"/>
              <w:sz w:val="24"/>
              <w:szCs w:val="24"/>
            </w:rPr>
          </w:rPrChange>
        </w:rPr>
        <w:t>CarbFix</w:t>
      </w:r>
      <w:proofErr w:type="spellEnd"/>
      <w:r w:rsidRPr="00100E06">
        <w:rPr>
          <w:rFonts w:cs="Times New Roman"/>
          <w:sz w:val="24"/>
          <w:szCs w:val="24"/>
          <w:rPrChange w:id="254" w:author="Hildur Eva Sigurðardóttir" w:date="2013-08-21T21:26:00Z">
            <w:rPr>
              <w:rFonts w:cs="Times New Roman"/>
              <w:sz w:val="24"/>
              <w:szCs w:val="24"/>
            </w:rPr>
          </w:rPrChange>
        </w:rPr>
        <w:t xml:space="preserve">. Hlutverk myndbandsins er </w:t>
      </w:r>
      <w:r w:rsidR="00DD1F45" w:rsidRPr="00100E06">
        <w:rPr>
          <w:rFonts w:cs="Times New Roman"/>
          <w:sz w:val="24"/>
          <w:szCs w:val="24"/>
          <w:rPrChange w:id="255" w:author="Hildur Eva Sigurðardóttir" w:date="2013-08-21T21:26:00Z">
            <w:rPr>
              <w:rFonts w:cs="Times New Roman"/>
              <w:sz w:val="24"/>
              <w:szCs w:val="24"/>
            </w:rPr>
          </w:rPrChange>
        </w:rPr>
        <w:t xml:space="preserve">að útskýra </w:t>
      </w:r>
      <w:proofErr w:type="spellStart"/>
      <w:r w:rsidR="00DD1F45" w:rsidRPr="00100E06">
        <w:rPr>
          <w:rFonts w:cs="Times New Roman"/>
          <w:sz w:val="24"/>
          <w:szCs w:val="24"/>
          <w:rPrChange w:id="256" w:author="Hildur Eva Sigurðardóttir" w:date="2013-08-21T21:26:00Z">
            <w:rPr>
              <w:rFonts w:cs="Times New Roman"/>
              <w:sz w:val="24"/>
              <w:szCs w:val="24"/>
            </w:rPr>
          </w:rPrChange>
        </w:rPr>
        <w:t>CarbFix</w:t>
      </w:r>
      <w:proofErr w:type="spellEnd"/>
      <w:r w:rsidR="00DD1F45" w:rsidRPr="00100E06">
        <w:rPr>
          <w:rFonts w:cs="Times New Roman"/>
          <w:sz w:val="24"/>
          <w:szCs w:val="24"/>
          <w:rPrChange w:id="257" w:author="Hildur Eva Sigurðardóttir" w:date="2013-08-21T21:26:00Z">
            <w:rPr>
              <w:rFonts w:cs="Times New Roman"/>
              <w:sz w:val="24"/>
              <w:szCs w:val="24"/>
            </w:rPr>
          </w:rPrChange>
        </w:rPr>
        <w:t xml:space="preserve"> ferlið fyrir nemendum, tengja daglegt </w:t>
      </w:r>
      <w:r w:rsidR="00DD1F45" w:rsidRPr="00100E06">
        <w:rPr>
          <w:rFonts w:cs="Times New Roman"/>
          <w:sz w:val="24"/>
          <w:szCs w:val="24"/>
          <w:rPrChange w:id="258" w:author="Hildur Eva Sigurðardóttir" w:date="2013-08-21T21:26:00Z">
            <w:rPr>
              <w:rFonts w:cs="Times New Roman"/>
              <w:sz w:val="24"/>
              <w:szCs w:val="24"/>
            </w:rPr>
          </w:rPrChange>
        </w:rPr>
        <w:lastRenderedPageBreak/>
        <w:t>líf sitt við starfsemi Orkuveitunnar og virkjunina og undirbúa þá fyrir næsta stig sem er tölvuleikur</w:t>
      </w:r>
      <w:r w:rsidRPr="00100E06">
        <w:rPr>
          <w:rFonts w:cs="Times New Roman"/>
          <w:sz w:val="24"/>
          <w:szCs w:val="24"/>
          <w:rPrChange w:id="259" w:author="Hildur Eva Sigurðardóttir" w:date="2013-08-21T21:26:00Z">
            <w:rPr>
              <w:rFonts w:cs="Times New Roman"/>
              <w:sz w:val="24"/>
              <w:szCs w:val="24"/>
            </w:rPr>
          </w:rPrChange>
        </w:rPr>
        <w:t>.</w:t>
      </w:r>
    </w:p>
    <w:p w:rsidR="005045AF" w:rsidRPr="00100E06" w:rsidRDefault="005045AF" w:rsidP="00C07A98">
      <w:pPr>
        <w:pStyle w:val="NormalWeb"/>
        <w:shd w:val="clear" w:color="auto" w:fill="FFFFFF"/>
        <w:spacing w:before="240" w:after="0" w:line="360" w:lineRule="auto"/>
        <w:rPr>
          <w:rFonts w:asciiTheme="minorHAnsi" w:hAnsiTheme="minorHAnsi" w:cs="Minion Pro"/>
          <w:color w:val="auto"/>
          <w:lang w:val="is-IS"/>
          <w:rPrChange w:id="260" w:author="Hildur Eva Sigurðardóttir" w:date="2013-08-21T21:26:00Z">
            <w:rPr>
              <w:rFonts w:asciiTheme="minorHAnsi" w:hAnsiTheme="minorHAnsi" w:cs="Minion Pro"/>
              <w:color w:val="auto"/>
              <w:sz w:val="20"/>
              <w:szCs w:val="20"/>
              <w:lang w:val="is-IS"/>
            </w:rPr>
          </w:rPrChange>
        </w:rPr>
      </w:pPr>
    </w:p>
    <w:p w:rsidR="002C13EB" w:rsidRPr="00A95942" w:rsidRDefault="002C13EB" w:rsidP="00C07A98">
      <w:pPr>
        <w:spacing w:before="240" w:line="360" w:lineRule="auto"/>
        <w:rPr>
          <w:rFonts w:cs="Times New Roman"/>
          <w:b/>
          <w:sz w:val="24"/>
          <w:szCs w:val="24"/>
        </w:rPr>
      </w:pPr>
      <w:r w:rsidRPr="00100E06">
        <w:rPr>
          <w:rFonts w:cs="Times New Roman"/>
          <w:b/>
          <w:sz w:val="24"/>
          <w:szCs w:val="24"/>
        </w:rPr>
        <w:t xml:space="preserve">Leikurinn: </w:t>
      </w:r>
    </w:p>
    <w:p w:rsidR="00BA7FDE" w:rsidRPr="00100E06" w:rsidRDefault="00DD1F45" w:rsidP="00C07A98">
      <w:pPr>
        <w:spacing w:before="240" w:line="360" w:lineRule="auto"/>
        <w:rPr>
          <w:rFonts w:cs="Times New Roman"/>
          <w:sz w:val="24"/>
          <w:szCs w:val="24"/>
          <w:rPrChange w:id="261" w:author="Hildur Eva Sigurðardóttir" w:date="2013-08-21T21:26:00Z">
            <w:rPr>
              <w:rFonts w:cs="Times New Roman"/>
              <w:sz w:val="24"/>
              <w:szCs w:val="24"/>
            </w:rPr>
          </w:rPrChange>
        </w:rPr>
      </w:pPr>
      <w:r w:rsidRPr="00A5233D">
        <w:rPr>
          <w:rFonts w:cs="Times New Roman"/>
          <w:sz w:val="24"/>
          <w:szCs w:val="24"/>
        </w:rPr>
        <w:t xml:space="preserve">Tölvuleikurinn sýnir </w:t>
      </w:r>
      <w:proofErr w:type="spellStart"/>
      <w:r w:rsidRPr="00A5233D">
        <w:rPr>
          <w:rFonts w:cs="Times New Roman"/>
          <w:sz w:val="24"/>
          <w:szCs w:val="24"/>
        </w:rPr>
        <w:t>CarbFix</w:t>
      </w:r>
      <w:proofErr w:type="spellEnd"/>
      <w:r w:rsidRPr="00A5233D">
        <w:rPr>
          <w:rFonts w:cs="Times New Roman"/>
          <w:sz w:val="24"/>
          <w:szCs w:val="24"/>
        </w:rPr>
        <w:t xml:space="preserve"> ferlið frá því að k</w:t>
      </w:r>
      <w:r w:rsidRPr="00100E06">
        <w:rPr>
          <w:rFonts w:cs="Times New Roman"/>
          <w:sz w:val="24"/>
          <w:szCs w:val="24"/>
          <w:rPrChange w:id="262" w:author="Hildur Eva Sigurðardóttir" w:date="2013-08-21T21:26:00Z">
            <w:rPr>
              <w:rFonts w:cs="Times New Roman"/>
              <w:sz w:val="24"/>
              <w:szCs w:val="24"/>
            </w:rPr>
          </w:rPrChange>
        </w:rPr>
        <w:t xml:space="preserve">oltvíoxíð er aðskilið öðrum gastegundum sem finnast í </w:t>
      </w:r>
      <w:proofErr w:type="spellStart"/>
      <w:r w:rsidRPr="00100E06">
        <w:rPr>
          <w:rFonts w:cs="Times New Roman"/>
          <w:sz w:val="24"/>
          <w:szCs w:val="24"/>
          <w:rPrChange w:id="263" w:author="Hildur Eva Sigurðardóttir" w:date="2013-08-21T21:26:00Z">
            <w:rPr>
              <w:rFonts w:cs="Times New Roman"/>
              <w:sz w:val="24"/>
              <w:szCs w:val="24"/>
            </w:rPr>
          </w:rPrChange>
        </w:rPr>
        <w:t>útblæstri</w:t>
      </w:r>
      <w:proofErr w:type="spellEnd"/>
      <w:r w:rsidRPr="00100E06">
        <w:rPr>
          <w:rFonts w:cs="Times New Roman"/>
          <w:sz w:val="24"/>
          <w:szCs w:val="24"/>
          <w:rPrChange w:id="264" w:author="Hildur Eva Sigurðardóttir" w:date="2013-08-21T21:26:00Z">
            <w:rPr>
              <w:rFonts w:cs="Times New Roman"/>
              <w:sz w:val="24"/>
              <w:szCs w:val="24"/>
            </w:rPr>
          </w:rPrChange>
        </w:rPr>
        <w:t xml:space="preserve"> Hellisheiðarvirkjunar og dælt niður í basaltið þar sem það verður að holufyllingum. </w:t>
      </w:r>
      <w:r w:rsidRPr="00100E06">
        <w:rPr>
          <w:rFonts w:cs="Times New Roman"/>
          <w:b/>
          <w:sz w:val="24"/>
          <w:szCs w:val="24"/>
          <w:rPrChange w:id="265" w:author="Hildur Eva Sigurðardóttir" w:date="2013-08-21T21:26:00Z">
            <w:rPr>
              <w:rFonts w:cs="Times New Roman"/>
              <w:b/>
              <w:sz w:val="24"/>
              <w:szCs w:val="24"/>
            </w:rPr>
          </w:rPrChange>
        </w:rPr>
        <w:t>Þrepin eru þrjú</w:t>
      </w:r>
      <w:r w:rsidRPr="00100E06">
        <w:rPr>
          <w:rFonts w:cs="Times New Roman"/>
          <w:sz w:val="24"/>
          <w:szCs w:val="24"/>
          <w:rPrChange w:id="266" w:author="Hildur Eva Sigurðardóttir" w:date="2013-08-21T21:26:00Z">
            <w:rPr>
              <w:rFonts w:cs="Times New Roman"/>
              <w:sz w:val="24"/>
              <w:szCs w:val="24"/>
            </w:rPr>
          </w:rPrChange>
        </w:rPr>
        <w:t xml:space="preserve">. </w:t>
      </w:r>
    </w:p>
    <w:p w:rsidR="00BA7FDE" w:rsidRPr="00100E06" w:rsidRDefault="00DD1F45" w:rsidP="00C07A98">
      <w:pPr>
        <w:spacing w:before="240" w:line="360" w:lineRule="auto"/>
        <w:rPr>
          <w:rFonts w:cs="Times New Roman"/>
          <w:sz w:val="24"/>
          <w:szCs w:val="24"/>
          <w:rPrChange w:id="267" w:author="Hildur Eva Sigurðardóttir" w:date="2013-08-21T21:26:00Z">
            <w:rPr>
              <w:rFonts w:cs="Times New Roman"/>
              <w:sz w:val="24"/>
              <w:szCs w:val="24"/>
            </w:rPr>
          </w:rPrChange>
        </w:rPr>
      </w:pPr>
      <w:r w:rsidRPr="00100E06">
        <w:rPr>
          <w:rFonts w:cs="Times New Roman"/>
          <w:sz w:val="24"/>
          <w:szCs w:val="24"/>
          <w:rPrChange w:id="268" w:author="Hildur Eva Sigurðardóttir" w:date="2013-08-21T21:26:00Z">
            <w:rPr>
              <w:rFonts w:cs="Times New Roman"/>
              <w:sz w:val="24"/>
              <w:szCs w:val="24"/>
            </w:rPr>
          </w:rPrChange>
        </w:rPr>
        <w:t xml:space="preserve">Hið </w:t>
      </w:r>
      <w:r w:rsidRPr="00100E06">
        <w:rPr>
          <w:rFonts w:cs="Times New Roman"/>
          <w:b/>
          <w:sz w:val="24"/>
          <w:szCs w:val="24"/>
          <w:rPrChange w:id="269" w:author="Hildur Eva Sigurðardóttir" w:date="2013-08-21T21:26:00Z">
            <w:rPr>
              <w:rFonts w:cs="Times New Roman"/>
              <w:b/>
              <w:sz w:val="24"/>
              <w:szCs w:val="24"/>
            </w:rPr>
          </w:rPrChange>
        </w:rPr>
        <w:t>fyrsta</w:t>
      </w:r>
      <w:r w:rsidRPr="00100E06">
        <w:rPr>
          <w:rFonts w:cs="Times New Roman"/>
          <w:sz w:val="24"/>
          <w:szCs w:val="24"/>
          <w:rPrChange w:id="270" w:author="Hildur Eva Sigurðardóttir" w:date="2013-08-21T21:26:00Z">
            <w:rPr>
              <w:rFonts w:cs="Times New Roman"/>
              <w:sz w:val="24"/>
              <w:szCs w:val="24"/>
            </w:rPr>
          </w:rPrChange>
        </w:rPr>
        <w:t xml:space="preserve"> er gasskiljustöðin en þar fanga nemendur koltvíoxíð og færa í aðskilinn </w:t>
      </w:r>
      <w:proofErr w:type="spellStart"/>
      <w:r w:rsidRPr="00100E06">
        <w:rPr>
          <w:rFonts w:cs="Times New Roman"/>
          <w:sz w:val="24"/>
          <w:szCs w:val="24"/>
          <w:rPrChange w:id="271" w:author="Hildur Eva Sigurðardóttir" w:date="2013-08-21T21:26:00Z">
            <w:rPr>
              <w:rFonts w:cs="Times New Roman"/>
              <w:sz w:val="24"/>
              <w:szCs w:val="24"/>
            </w:rPr>
          </w:rPrChange>
        </w:rPr>
        <w:t>gám</w:t>
      </w:r>
      <w:proofErr w:type="spellEnd"/>
      <w:r w:rsidRPr="00100E06">
        <w:rPr>
          <w:rFonts w:cs="Times New Roman"/>
          <w:sz w:val="24"/>
          <w:szCs w:val="24"/>
          <w:rPrChange w:id="272" w:author="Hildur Eva Sigurðardóttir" w:date="2013-08-21T21:26:00Z">
            <w:rPr>
              <w:rFonts w:cs="Times New Roman"/>
              <w:sz w:val="24"/>
              <w:szCs w:val="24"/>
            </w:rPr>
          </w:rPrChange>
        </w:rPr>
        <w:t xml:space="preserve"> með því að smella og draga á hverj</w:t>
      </w:r>
      <w:r w:rsidR="00BA7FDE" w:rsidRPr="00100E06">
        <w:rPr>
          <w:rFonts w:cs="Times New Roman"/>
          <w:sz w:val="24"/>
          <w:szCs w:val="24"/>
          <w:rPrChange w:id="273" w:author="Hildur Eva Sigurðardóttir" w:date="2013-08-21T21:26:00Z">
            <w:rPr>
              <w:rFonts w:cs="Times New Roman"/>
              <w:sz w:val="24"/>
              <w:szCs w:val="24"/>
            </w:rPr>
          </w:rPrChange>
        </w:rPr>
        <w:t>a sameind fyrir sig.</w:t>
      </w:r>
    </w:p>
    <w:p w:rsidR="00BA7FDE" w:rsidRPr="00100E06" w:rsidRDefault="00BA7FDE" w:rsidP="00C07A98">
      <w:pPr>
        <w:spacing w:before="240" w:line="360" w:lineRule="auto"/>
        <w:rPr>
          <w:rFonts w:cs="Times New Roman"/>
          <w:sz w:val="24"/>
          <w:szCs w:val="24"/>
          <w:rPrChange w:id="274" w:author="Hildur Eva Sigurðardóttir" w:date="2013-08-21T21:26:00Z">
            <w:rPr>
              <w:rFonts w:cs="Times New Roman"/>
              <w:sz w:val="24"/>
              <w:szCs w:val="24"/>
            </w:rPr>
          </w:rPrChange>
        </w:rPr>
      </w:pPr>
      <w:r w:rsidRPr="00100E06">
        <w:rPr>
          <w:rFonts w:cs="Times New Roman"/>
          <w:b/>
          <w:sz w:val="24"/>
          <w:szCs w:val="24"/>
          <w:rPrChange w:id="275" w:author="Hildur Eva Sigurðardóttir" w:date="2013-08-21T21:26:00Z">
            <w:rPr>
              <w:rFonts w:cs="Times New Roman"/>
              <w:b/>
              <w:sz w:val="24"/>
              <w:szCs w:val="24"/>
            </w:rPr>
          </w:rPrChange>
        </w:rPr>
        <w:t xml:space="preserve"> Næst</w:t>
      </w:r>
      <w:r w:rsidRPr="00100E06">
        <w:rPr>
          <w:rFonts w:cs="Times New Roman"/>
          <w:sz w:val="24"/>
          <w:szCs w:val="24"/>
          <w:rPrChange w:id="276" w:author="Hildur Eva Sigurðardóttir" w:date="2013-08-21T21:26:00Z">
            <w:rPr>
              <w:rFonts w:cs="Times New Roman"/>
              <w:sz w:val="24"/>
              <w:szCs w:val="24"/>
            </w:rPr>
          </w:rPrChange>
        </w:rPr>
        <w:t xml:space="preserve"> er komið að pípulögninni til að koma koltvíoxíðinu að niðurdælingarstöðinni. Nemendur fá takmarkaðan tíma til að ljúka pípulögninni og þegar því er lokið má sameina koltvíoxíðgasið og vatni til að búa til kolsýru.</w:t>
      </w:r>
    </w:p>
    <w:p w:rsidR="00DD1F45" w:rsidRPr="00100E06" w:rsidRDefault="00BA7FDE" w:rsidP="00C07A98">
      <w:pPr>
        <w:spacing w:before="240" w:line="360" w:lineRule="auto"/>
        <w:rPr>
          <w:rFonts w:cs="Times New Roman"/>
          <w:sz w:val="24"/>
          <w:szCs w:val="24"/>
          <w:rPrChange w:id="277" w:author="Hildur Eva Sigurðardóttir" w:date="2013-08-21T21:26:00Z">
            <w:rPr>
              <w:rFonts w:cs="Times New Roman"/>
              <w:sz w:val="24"/>
              <w:szCs w:val="24"/>
            </w:rPr>
          </w:rPrChange>
        </w:rPr>
      </w:pPr>
      <w:r w:rsidRPr="00100E06">
        <w:rPr>
          <w:rFonts w:cs="Times New Roman"/>
          <w:sz w:val="24"/>
          <w:szCs w:val="24"/>
          <w:rPrChange w:id="278" w:author="Hildur Eva Sigurðardóttir" w:date="2013-08-21T21:26:00Z">
            <w:rPr>
              <w:rFonts w:cs="Times New Roman"/>
              <w:sz w:val="24"/>
              <w:szCs w:val="24"/>
            </w:rPr>
          </w:rPrChange>
        </w:rPr>
        <w:t xml:space="preserve"> Í </w:t>
      </w:r>
      <w:r w:rsidRPr="00100E06">
        <w:rPr>
          <w:rFonts w:cs="Times New Roman"/>
          <w:b/>
          <w:sz w:val="24"/>
          <w:szCs w:val="24"/>
          <w:rPrChange w:id="279" w:author="Hildur Eva Sigurðardóttir" w:date="2013-08-21T21:26:00Z">
            <w:rPr>
              <w:rFonts w:cs="Times New Roman"/>
              <w:b/>
              <w:sz w:val="24"/>
              <w:szCs w:val="24"/>
            </w:rPr>
          </w:rPrChange>
        </w:rPr>
        <w:t>þriðja</w:t>
      </w:r>
      <w:r w:rsidRPr="00100E06">
        <w:rPr>
          <w:rFonts w:cs="Times New Roman"/>
          <w:sz w:val="24"/>
          <w:szCs w:val="24"/>
          <w:rPrChange w:id="280" w:author="Hildur Eva Sigurðardóttir" w:date="2013-08-21T21:26:00Z">
            <w:rPr>
              <w:rFonts w:cs="Times New Roman"/>
              <w:sz w:val="24"/>
              <w:szCs w:val="24"/>
            </w:rPr>
          </w:rPrChange>
        </w:rPr>
        <w:t xml:space="preserve"> þrepi stýrir nemandi kolsýrunni í gegnum basaltlandið sem étur upp jónir sem umbreyta henni í steindir. Í lokin fær nemandi að sjá ljósmyndir af steindum og þeim fjölda sem hann náði að mynda. Stigagjöfin tengist þar með fræðslu og </w:t>
      </w:r>
      <w:r w:rsidR="00312F57" w:rsidRPr="00100E06">
        <w:rPr>
          <w:rFonts w:cs="Times New Roman"/>
          <w:sz w:val="24"/>
          <w:szCs w:val="24"/>
          <w:rPrChange w:id="281" w:author="Hildur Eva Sigurðardóttir" w:date="2013-08-21T21:26:00Z">
            <w:rPr>
              <w:rFonts w:cs="Times New Roman"/>
              <w:sz w:val="24"/>
              <w:szCs w:val="24"/>
            </w:rPr>
          </w:rPrChange>
        </w:rPr>
        <w:t>er tenging</w:t>
      </w:r>
      <w:r w:rsidRPr="00100E06">
        <w:rPr>
          <w:rFonts w:cs="Times New Roman"/>
          <w:sz w:val="24"/>
          <w:szCs w:val="24"/>
          <w:rPrChange w:id="282" w:author="Hildur Eva Sigurðardóttir" w:date="2013-08-21T21:26:00Z">
            <w:rPr>
              <w:rFonts w:cs="Times New Roman"/>
              <w:sz w:val="24"/>
              <w:szCs w:val="24"/>
            </w:rPr>
          </w:rPrChange>
        </w:rPr>
        <w:t xml:space="preserve"> við raunheiminn.</w:t>
      </w:r>
    </w:p>
    <w:p w:rsidR="002C13EB" w:rsidRPr="00100E06" w:rsidRDefault="002C13EB" w:rsidP="00C07A98">
      <w:pPr>
        <w:spacing w:before="240" w:line="360" w:lineRule="auto"/>
        <w:rPr>
          <w:rFonts w:cs="Times New Roman"/>
          <w:sz w:val="24"/>
          <w:szCs w:val="24"/>
          <w:rPrChange w:id="283" w:author="Hildur Eva Sigurðardóttir" w:date="2013-08-21T21:26:00Z">
            <w:rPr>
              <w:rFonts w:cs="Times New Roman"/>
              <w:sz w:val="24"/>
              <w:szCs w:val="24"/>
            </w:rPr>
          </w:rPrChange>
        </w:rPr>
      </w:pPr>
      <w:r w:rsidRPr="00100E06">
        <w:rPr>
          <w:rFonts w:cs="Times New Roman"/>
          <w:b/>
          <w:sz w:val="24"/>
          <w:szCs w:val="24"/>
          <w:rPrChange w:id="284" w:author="Hildur Eva Sigurðardóttir" w:date="2013-08-21T21:26:00Z">
            <w:rPr>
              <w:rFonts w:cs="Times New Roman"/>
              <w:b/>
              <w:sz w:val="24"/>
              <w:szCs w:val="24"/>
            </w:rPr>
          </w:rPrChange>
        </w:rPr>
        <w:t>Aðalpersónu</w:t>
      </w:r>
      <w:r w:rsidRPr="00100E06">
        <w:rPr>
          <w:rFonts w:cs="Times New Roman"/>
          <w:sz w:val="24"/>
          <w:szCs w:val="24"/>
          <w:rPrChange w:id="285" w:author="Hildur Eva Sigurðardóttir" w:date="2013-08-21T21:26:00Z">
            <w:rPr>
              <w:rFonts w:cs="Times New Roman"/>
              <w:sz w:val="24"/>
              <w:szCs w:val="24"/>
            </w:rPr>
          </w:rPrChange>
        </w:rPr>
        <w:t xml:space="preserve">r leiksins eru þau Kolla og Hringur. Þau gætu verið systkini </w:t>
      </w:r>
      <w:proofErr w:type="spellStart"/>
      <w:r w:rsidRPr="00100E06">
        <w:rPr>
          <w:rFonts w:cs="Times New Roman"/>
          <w:sz w:val="24"/>
          <w:szCs w:val="24"/>
          <w:rPrChange w:id="286" w:author="Hildur Eva Sigurðardóttir" w:date="2013-08-21T21:26:00Z">
            <w:rPr>
              <w:rFonts w:cs="Times New Roman"/>
              <w:sz w:val="24"/>
              <w:szCs w:val="24"/>
            </w:rPr>
          </w:rPrChange>
        </w:rPr>
        <w:t>þó</w:t>
      </w:r>
      <w:proofErr w:type="spellEnd"/>
      <w:r w:rsidRPr="00100E06">
        <w:rPr>
          <w:rFonts w:cs="Times New Roman"/>
          <w:sz w:val="24"/>
          <w:szCs w:val="24"/>
          <w:rPrChange w:id="287" w:author="Hildur Eva Sigurðardóttir" w:date="2013-08-21T21:26:00Z">
            <w:rPr>
              <w:rFonts w:cs="Times New Roman"/>
              <w:sz w:val="24"/>
              <w:szCs w:val="24"/>
            </w:rPr>
          </w:rPrChange>
        </w:rPr>
        <w:t xml:space="preserve"> það komi hvergi fram en Hringur er yngri en Kolla og er eðli málsins samkvæmt forvitnari og spurulli aðilinn. Nöfnin koma frá orðinu </w:t>
      </w:r>
      <w:r w:rsidRPr="00100E06">
        <w:rPr>
          <w:rFonts w:cs="Times New Roman"/>
          <w:i/>
          <w:sz w:val="24"/>
          <w:szCs w:val="24"/>
          <w:rPrChange w:id="288" w:author="Hildur Eva Sigurðardóttir" w:date="2013-08-21T21:26:00Z">
            <w:rPr>
              <w:rFonts w:cs="Times New Roman"/>
              <w:i/>
              <w:sz w:val="24"/>
              <w:szCs w:val="24"/>
            </w:rPr>
          </w:rPrChange>
        </w:rPr>
        <w:t>kolefnishringrás</w:t>
      </w:r>
      <w:r w:rsidRPr="00100E06">
        <w:rPr>
          <w:rFonts w:cs="Times New Roman"/>
          <w:sz w:val="24"/>
          <w:szCs w:val="24"/>
          <w:rPrChange w:id="289" w:author="Hildur Eva Sigurðardóttir" w:date="2013-08-21T21:26:00Z">
            <w:rPr>
              <w:rFonts w:cs="Times New Roman"/>
              <w:sz w:val="24"/>
              <w:szCs w:val="24"/>
            </w:rPr>
          </w:rPrChange>
        </w:rPr>
        <w:t xml:space="preserve"> </w:t>
      </w:r>
      <w:r w:rsidR="0035440D" w:rsidRPr="00100E06">
        <w:rPr>
          <w:rFonts w:cs="Times New Roman"/>
          <w:sz w:val="24"/>
          <w:szCs w:val="24"/>
          <w:rPrChange w:id="290" w:author="Hildur Eva Sigurðardóttir" w:date="2013-08-21T21:26:00Z">
            <w:rPr>
              <w:rFonts w:cs="Times New Roman"/>
              <w:sz w:val="24"/>
              <w:szCs w:val="24"/>
            </w:rPr>
          </w:rPrChange>
        </w:rPr>
        <w:t>og ú</w:t>
      </w:r>
      <w:r w:rsidRPr="00100E06">
        <w:rPr>
          <w:rFonts w:cs="Times New Roman"/>
          <w:sz w:val="24"/>
          <w:szCs w:val="24"/>
          <w:rPrChange w:id="291" w:author="Hildur Eva Sigurðardóttir" w:date="2013-08-21T21:26:00Z">
            <w:rPr>
              <w:rFonts w:cs="Times New Roman"/>
              <w:sz w:val="24"/>
              <w:szCs w:val="24"/>
            </w:rPr>
          </w:rPrChange>
        </w:rPr>
        <w:t>tlit þeirra ber keim af búnaðinum sem þarf að klæðast þegar Hellisheiðarvirkjun</w:t>
      </w:r>
      <w:r w:rsidR="00CF1752" w:rsidRPr="00100E06">
        <w:rPr>
          <w:rFonts w:cs="Times New Roman"/>
          <w:sz w:val="24"/>
          <w:szCs w:val="24"/>
          <w:rPrChange w:id="292" w:author="Hildur Eva Sigurðardóttir" w:date="2013-08-21T21:26:00Z">
            <w:rPr>
              <w:rFonts w:cs="Times New Roman"/>
              <w:sz w:val="24"/>
              <w:szCs w:val="24"/>
            </w:rPr>
          </w:rPrChange>
        </w:rPr>
        <w:t xml:space="preserve"> er heimsótt</w:t>
      </w:r>
      <w:r w:rsidRPr="00100E06">
        <w:rPr>
          <w:rFonts w:cs="Times New Roman"/>
          <w:sz w:val="24"/>
          <w:szCs w:val="24"/>
          <w:rPrChange w:id="293" w:author="Hildur Eva Sigurðardóttir" w:date="2013-08-21T21:26:00Z">
            <w:rPr>
              <w:rFonts w:cs="Times New Roman"/>
              <w:sz w:val="24"/>
              <w:szCs w:val="24"/>
            </w:rPr>
          </w:rPrChange>
        </w:rPr>
        <w:t>.</w:t>
      </w:r>
    </w:p>
    <w:p w:rsidR="00420162" w:rsidRPr="00100E06" w:rsidRDefault="0035440D" w:rsidP="00C07A98">
      <w:pPr>
        <w:spacing w:before="240" w:line="360" w:lineRule="auto"/>
        <w:rPr>
          <w:rFonts w:cs="Times New Roman"/>
          <w:sz w:val="24"/>
          <w:szCs w:val="24"/>
          <w:rPrChange w:id="294" w:author="Hildur Eva Sigurðardóttir" w:date="2013-08-21T21:26:00Z">
            <w:rPr>
              <w:rFonts w:cs="Times New Roman"/>
              <w:sz w:val="24"/>
              <w:szCs w:val="24"/>
            </w:rPr>
          </w:rPrChange>
        </w:rPr>
      </w:pPr>
      <w:r w:rsidRPr="00100E06">
        <w:rPr>
          <w:rFonts w:cs="Times New Roman"/>
          <w:sz w:val="24"/>
          <w:szCs w:val="24"/>
          <w:rPrChange w:id="295" w:author="Hildur Eva Sigurðardóttir" w:date="2013-08-21T21:26:00Z">
            <w:rPr>
              <w:rFonts w:cs="Times New Roman"/>
              <w:sz w:val="24"/>
              <w:szCs w:val="24"/>
            </w:rPr>
          </w:rPrChange>
        </w:rPr>
        <w:t xml:space="preserve">Aðrir karakterar eru gastegundirnar sem koma við sögu í leiknum og í útskýringarmyndböndum. </w:t>
      </w:r>
      <w:r w:rsidR="00D961E1" w:rsidRPr="00100E06">
        <w:rPr>
          <w:rFonts w:cs="Times New Roman"/>
          <w:sz w:val="24"/>
          <w:szCs w:val="24"/>
          <w:rPrChange w:id="296" w:author="Hildur Eva Sigurðardóttir" w:date="2013-08-21T21:26:00Z">
            <w:rPr>
              <w:rFonts w:cs="Times New Roman"/>
              <w:sz w:val="24"/>
              <w:szCs w:val="24"/>
            </w:rPr>
          </w:rPrChange>
        </w:rPr>
        <w:t xml:space="preserve"> Útlit þeirra er byggt á líkönum af sameindum sem oftast er </w:t>
      </w:r>
      <w:proofErr w:type="spellStart"/>
      <w:r w:rsidR="00D961E1" w:rsidRPr="00100E06">
        <w:rPr>
          <w:rFonts w:cs="Times New Roman"/>
          <w:sz w:val="24"/>
          <w:szCs w:val="24"/>
          <w:rPrChange w:id="297" w:author="Hildur Eva Sigurðardóttir" w:date="2013-08-21T21:26:00Z">
            <w:rPr>
              <w:rFonts w:cs="Times New Roman"/>
              <w:sz w:val="24"/>
              <w:szCs w:val="24"/>
            </w:rPr>
          </w:rPrChange>
        </w:rPr>
        <w:t>stuðst</w:t>
      </w:r>
      <w:proofErr w:type="spellEnd"/>
      <w:r w:rsidR="00D961E1" w:rsidRPr="00100E06">
        <w:rPr>
          <w:rFonts w:cs="Times New Roman"/>
          <w:sz w:val="24"/>
          <w:szCs w:val="24"/>
          <w:rPrChange w:id="298" w:author="Hildur Eva Sigurðardóttir" w:date="2013-08-21T21:26:00Z">
            <w:rPr>
              <w:rFonts w:cs="Times New Roman"/>
              <w:sz w:val="24"/>
              <w:szCs w:val="24"/>
            </w:rPr>
          </w:rPrChange>
        </w:rPr>
        <w:t xml:space="preserve"> við í kennslustofunni. Við </w:t>
      </w:r>
      <w:proofErr w:type="spellStart"/>
      <w:r w:rsidR="00D961E1" w:rsidRPr="00100E06">
        <w:rPr>
          <w:rFonts w:cs="Times New Roman"/>
          <w:sz w:val="24"/>
          <w:szCs w:val="24"/>
          <w:rPrChange w:id="299" w:author="Hildur Eva Sigurðardóttir" w:date="2013-08-21T21:26:00Z">
            <w:rPr>
              <w:rFonts w:cs="Times New Roman"/>
              <w:sz w:val="24"/>
              <w:szCs w:val="24"/>
            </w:rPr>
          </w:rPrChange>
        </w:rPr>
        <w:t>fórum</w:t>
      </w:r>
      <w:proofErr w:type="spellEnd"/>
      <w:r w:rsidR="00D961E1" w:rsidRPr="00100E06">
        <w:rPr>
          <w:rFonts w:cs="Times New Roman"/>
          <w:sz w:val="24"/>
          <w:szCs w:val="24"/>
          <w:rPrChange w:id="300" w:author="Hildur Eva Sigurðardóttir" w:date="2013-08-21T21:26:00Z">
            <w:rPr>
              <w:rFonts w:cs="Times New Roman"/>
              <w:sz w:val="24"/>
              <w:szCs w:val="24"/>
            </w:rPr>
          </w:rPrChange>
        </w:rPr>
        <w:t xml:space="preserve"> </w:t>
      </w:r>
      <w:proofErr w:type="spellStart"/>
      <w:r w:rsidR="00D961E1" w:rsidRPr="00100E06">
        <w:rPr>
          <w:rFonts w:cs="Times New Roman"/>
          <w:sz w:val="24"/>
          <w:szCs w:val="24"/>
          <w:rPrChange w:id="301" w:author="Hildur Eva Sigurðardóttir" w:date="2013-08-21T21:26:00Z">
            <w:rPr>
              <w:rFonts w:cs="Times New Roman"/>
              <w:sz w:val="24"/>
              <w:szCs w:val="24"/>
            </w:rPr>
          </w:rPrChange>
        </w:rPr>
        <w:t>þó</w:t>
      </w:r>
      <w:proofErr w:type="spellEnd"/>
      <w:r w:rsidR="00D961E1" w:rsidRPr="00100E06">
        <w:rPr>
          <w:rFonts w:cs="Times New Roman"/>
          <w:sz w:val="24"/>
          <w:szCs w:val="24"/>
          <w:rPrChange w:id="302" w:author="Hildur Eva Sigurðardóttir" w:date="2013-08-21T21:26:00Z">
            <w:rPr>
              <w:rFonts w:cs="Times New Roman"/>
              <w:sz w:val="24"/>
              <w:szCs w:val="24"/>
            </w:rPr>
          </w:rPrChange>
        </w:rPr>
        <w:t xml:space="preserve"> aðeins aðra leið til að ná fram útliti </w:t>
      </w:r>
      <w:r w:rsidR="00DD1F45" w:rsidRPr="00100E06">
        <w:rPr>
          <w:rFonts w:cs="Times New Roman"/>
          <w:sz w:val="24"/>
          <w:szCs w:val="24"/>
          <w:rPrChange w:id="303" w:author="Hildur Eva Sigurðardóttir" w:date="2013-08-21T21:26:00Z">
            <w:rPr>
              <w:rFonts w:cs="Times New Roman"/>
              <w:sz w:val="24"/>
              <w:szCs w:val="24"/>
            </w:rPr>
          </w:rPrChange>
        </w:rPr>
        <w:t>k</w:t>
      </w:r>
      <w:r w:rsidR="00D961E1" w:rsidRPr="00100E06">
        <w:rPr>
          <w:rFonts w:cs="Times New Roman"/>
          <w:sz w:val="24"/>
          <w:szCs w:val="24"/>
          <w:rPrChange w:id="304" w:author="Hildur Eva Sigurðardóttir" w:date="2013-08-21T21:26:00Z">
            <w:rPr>
              <w:rFonts w:cs="Times New Roman"/>
              <w:sz w:val="24"/>
              <w:szCs w:val="24"/>
            </w:rPr>
          </w:rPrChange>
        </w:rPr>
        <w:t>olsýrunnar</w:t>
      </w:r>
      <w:r w:rsidR="00DD1F45" w:rsidRPr="00100E06">
        <w:rPr>
          <w:rFonts w:cs="Times New Roman"/>
          <w:sz w:val="24"/>
          <w:szCs w:val="24"/>
          <w:rPrChange w:id="305" w:author="Hildur Eva Sigurðardóttir" w:date="2013-08-21T21:26:00Z">
            <w:rPr>
              <w:rFonts w:cs="Times New Roman"/>
              <w:sz w:val="24"/>
              <w:szCs w:val="24"/>
            </w:rPr>
          </w:rPrChange>
        </w:rPr>
        <w:t>. Hún verður til með samruna k</w:t>
      </w:r>
      <w:r w:rsidR="00D961E1" w:rsidRPr="00100E06">
        <w:rPr>
          <w:rFonts w:cs="Times New Roman"/>
          <w:sz w:val="24"/>
          <w:szCs w:val="24"/>
          <w:rPrChange w:id="306" w:author="Hildur Eva Sigurðardóttir" w:date="2013-08-21T21:26:00Z">
            <w:rPr>
              <w:rFonts w:cs="Times New Roman"/>
              <w:sz w:val="24"/>
              <w:szCs w:val="24"/>
            </w:rPr>
          </w:rPrChange>
        </w:rPr>
        <w:t>oltvíoxíðs og vatns og varð því að hafa útlitse</w:t>
      </w:r>
      <w:r w:rsidR="00DD1F45" w:rsidRPr="00100E06">
        <w:rPr>
          <w:rFonts w:cs="Times New Roman"/>
          <w:sz w:val="24"/>
          <w:szCs w:val="24"/>
          <w:rPrChange w:id="307" w:author="Hildur Eva Sigurðardóttir" w:date="2013-08-21T21:26:00Z">
            <w:rPr>
              <w:rFonts w:cs="Times New Roman"/>
              <w:sz w:val="24"/>
              <w:szCs w:val="24"/>
            </w:rPr>
          </w:rPrChange>
        </w:rPr>
        <w:t>inkenni beggja. Vatnssameindin</w:t>
      </w:r>
      <w:r w:rsidR="00D961E1" w:rsidRPr="00100E06">
        <w:rPr>
          <w:rFonts w:cs="Times New Roman"/>
          <w:sz w:val="24"/>
          <w:szCs w:val="24"/>
          <w:rPrChange w:id="308" w:author="Hildur Eva Sigurðardóttir" w:date="2013-08-21T21:26:00Z">
            <w:rPr>
              <w:rFonts w:cs="Times New Roman"/>
              <w:sz w:val="24"/>
              <w:szCs w:val="24"/>
            </w:rPr>
          </w:rPrChange>
        </w:rPr>
        <w:t xml:space="preserve"> varð því rauð</w:t>
      </w:r>
      <w:r w:rsidR="00CF1752" w:rsidRPr="00100E06">
        <w:rPr>
          <w:rFonts w:cs="Times New Roman"/>
          <w:sz w:val="24"/>
          <w:szCs w:val="24"/>
          <w:rPrChange w:id="309" w:author="Hildur Eva Sigurðardóttir" w:date="2013-08-21T21:26:00Z">
            <w:rPr>
              <w:rFonts w:cs="Times New Roman"/>
              <w:sz w:val="24"/>
              <w:szCs w:val="24"/>
            </w:rPr>
          </w:rPrChange>
        </w:rPr>
        <w:t xml:space="preserve"> en ekki blá</w:t>
      </w:r>
      <w:r w:rsidR="00D961E1" w:rsidRPr="00100E06">
        <w:rPr>
          <w:rFonts w:cs="Times New Roman"/>
          <w:sz w:val="24"/>
          <w:szCs w:val="24"/>
          <w:rPrChange w:id="310" w:author="Hildur Eva Sigurðardóttir" w:date="2013-08-21T21:26:00Z">
            <w:rPr>
              <w:rFonts w:cs="Times New Roman"/>
              <w:sz w:val="24"/>
              <w:szCs w:val="24"/>
            </w:rPr>
          </w:rPrChange>
        </w:rPr>
        <w:t xml:space="preserve"> og hún gerð </w:t>
      </w:r>
      <w:r w:rsidR="008266E7" w:rsidRPr="00100E06">
        <w:rPr>
          <w:rFonts w:cs="Times New Roman"/>
          <w:sz w:val="24"/>
          <w:szCs w:val="24"/>
          <w:rPrChange w:id="311" w:author="Hildur Eva Sigurðardóttir" w:date="2013-08-21T21:26:00Z">
            <w:rPr>
              <w:rFonts w:cs="Times New Roman"/>
              <w:sz w:val="24"/>
              <w:szCs w:val="24"/>
            </w:rPr>
          </w:rPrChange>
        </w:rPr>
        <w:t>dropalaga</w:t>
      </w:r>
      <w:r w:rsidR="00D961E1" w:rsidRPr="00100E06">
        <w:rPr>
          <w:rFonts w:cs="Times New Roman"/>
          <w:sz w:val="24"/>
          <w:szCs w:val="24"/>
          <w:rPrChange w:id="312" w:author="Hildur Eva Sigurðardóttir" w:date="2013-08-21T21:26:00Z">
            <w:rPr>
              <w:rFonts w:cs="Times New Roman"/>
              <w:sz w:val="24"/>
              <w:szCs w:val="24"/>
            </w:rPr>
          </w:rPrChange>
        </w:rPr>
        <w:t xml:space="preserve">. Sú tilvísun </w:t>
      </w:r>
      <w:proofErr w:type="spellStart"/>
      <w:r w:rsidR="00D961E1" w:rsidRPr="00100E06">
        <w:rPr>
          <w:rFonts w:cs="Times New Roman"/>
          <w:sz w:val="24"/>
          <w:szCs w:val="24"/>
          <w:rPrChange w:id="313" w:author="Hildur Eva Sigurðardóttir" w:date="2013-08-21T21:26:00Z">
            <w:rPr>
              <w:rFonts w:cs="Times New Roman"/>
              <w:sz w:val="24"/>
              <w:szCs w:val="24"/>
            </w:rPr>
          </w:rPrChange>
        </w:rPr>
        <w:t>ætti</w:t>
      </w:r>
      <w:proofErr w:type="spellEnd"/>
      <w:r w:rsidR="00D961E1" w:rsidRPr="00100E06">
        <w:rPr>
          <w:rFonts w:cs="Times New Roman"/>
          <w:sz w:val="24"/>
          <w:szCs w:val="24"/>
          <w:rPrChange w:id="314" w:author="Hildur Eva Sigurðardóttir" w:date="2013-08-21T21:26:00Z">
            <w:rPr>
              <w:rFonts w:cs="Times New Roman"/>
              <w:sz w:val="24"/>
              <w:szCs w:val="24"/>
            </w:rPr>
          </w:rPrChange>
        </w:rPr>
        <w:t xml:space="preserve"> að vera auðskiljanlegri</w:t>
      </w:r>
      <w:r w:rsidR="00D2329D" w:rsidRPr="00100E06">
        <w:rPr>
          <w:rFonts w:cs="Times New Roman"/>
          <w:sz w:val="24"/>
          <w:szCs w:val="24"/>
          <w:rPrChange w:id="315" w:author="Hildur Eva Sigurðardóttir" w:date="2013-08-21T21:26:00Z">
            <w:rPr>
              <w:rFonts w:cs="Times New Roman"/>
              <w:sz w:val="24"/>
              <w:szCs w:val="24"/>
            </w:rPr>
          </w:rPrChange>
        </w:rPr>
        <w:t xml:space="preserve"> börnunum</w:t>
      </w:r>
      <w:r w:rsidR="00D961E1" w:rsidRPr="00100E06">
        <w:rPr>
          <w:rFonts w:cs="Times New Roman"/>
          <w:sz w:val="24"/>
          <w:szCs w:val="24"/>
          <w:rPrChange w:id="316" w:author="Hildur Eva Sigurðardóttir" w:date="2013-08-21T21:26:00Z">
            <w:rPr>
              <w:rFonts w:cs="Times New Roman"/>
              <w:sz w:val="24"/>
              <w:szCs w:val="24"/>
            </w:rPr>
          </w:rPrChange>
        </w:rPr>
        <w:t xml:space="preserve"> en rauður hringur og gefur meiri tækifæri </w:t>
      </w:r>
      <w:r w:rsidR="00D2329D" w:rsidRPr="00100E06">
        <w:rPr>
          <w:rFonts w:cs="Times New Roman"/>
          <w:sz w:val="24"/>
          <w:szCs w:val="24"/>
          <w:rPrChange w:id="317" w:author="Hildur Eva Sigurðardóttir" w:date="2013-08-21T21:26:00Z">
            <w:rPr>
              <w:rFonts w:cs="Times New Roman"/>
              <w:sz w:val="24"/>
              <w:szCs w:val="24"/>
            </w:rPr>
          </w:rPrChange>
        </w:rPr>
        <w:t>við að</w:t>
      </w:r>
      <w:r w:rsidR="00B00297" w:rsidRPr="00100E06">
        <w:rPr>
          <w:rFonts w:cs="Times New Roman"/>
          <w:sz w:val="24"/>
          <w:szCs w:val="24"/>
          <w:rPrChange w:id="318" w:author="Hildur Eva Sigurðardóttir" w:date="2013-08-21T21:26:00Z">
            <w:rPr>
              <w:rFonts w:cs="Times New Roman"/>
              <w:sz w:val="24"/>
              <w:szCs w:val="24"/>
            </w:rPr>
          </w:rPrChange>
        </w:rPr>
        <w:t xml:space="preserve"> </w:t>
      </w:r>
      <w:r w:rsidR="00D2329D" w:rsidRPr="00100E06">
        <w:rPr>
          <w:rFonts w:cs="Times New Roman"/>
          <w:sz w:val="24"/>
          <w:szCs w:val="24"/>
          <w:rPrChange w:id="319" w:author="Hildur Eva Sigurðardóttir" w:date="2013-08-21T21:26:00Z">
            <w:rPr>
              <w:rFonts w:cs="Times New Roman"/>
              <w:sz w:val="24"/>
              <w:szCs w:val="24"/>
            </w:rPr>
          </w:rPrChange>
        </w:rPr>
        <w:t>útfæra</w:t>
      </w:r>
      <w:r w:rsidR="00DD1F45" w:rsidRPr="00100E06">
        <w:rPr>
          <w:rFonts w:cs="Times New Roman"/>
          <w:sz w:val="24"/>
          <w:szCs w:val="24"/>
          <w:rPrChange w:id="320" w:author="Hildur Eva Sigurðardóttir" w:date="2013-08-21T21:26:00Z">
            <w:rPr>
              <w:rFonts w:cs="Times New Roman"/>
              <w:sz w:val="24"/>
              <w:szCs w:val="24"/>
            </w:rPr>
          </w:rPrChange>
        </w:rPr>
        <w:t xml:space="preserve"> útlit kolsýrunnar.</w:t>
      </w:r>
    </w:p>
    <w:p w:rsidR="00420162" w:rsidRPr="00100E06" w:rsidRDefault="00420162" w:rsidP="00C07A98">
      <w:pPr>
        <w:spacing w:before="240" w:line="360" w:lineRule="auto"/>
        <w:rPr>
          <w:rFonts w:cs="Times New Roman"/>
          <w:b/>
          <w:sz w:val="24"/>
          <w:szCs w:val="24"/>
          <w:rPrChange w:id="321" w:author="Hildur Eva Sigurðardóttir" w:date="2013-08-21T21:26:00Z">
            <w:rPr>
              <w:rFonts w:cs="Times New Roman"/>
              <w:b/>
              <w:sz w:val="24"/>
              <w:szCs w:val="24"/>
            </w:rPr>
          </w:rPrChange>
        </w:rPr>
      </w:pPr>
      <w:r w:rsidRPr="00100E06">
        <w:rPr>
          <w:rFonts w:cs="Times New Roman"/>
          <w:b/>
          <w:sz w:val="24"/>
          <w:szCs w:val="24"/>
          <w:rPrChange w:id="322" w:author="Hildur Eva Sigurðardóttir" w:date="2013-08-21T21:26:00Z">
            <w:rPr>
              <w:rFonts w:cs="Times New Roman"/>
              <w:b/>
              <w:sz w:val="24"/>
              <w:szCs w:val="24"/>
            </w:rPr>
          </w:rPrChange>
        </w:rPr>
        <w:t>Hér má sjá myndir af karakterum:</w:t>
      </w:r>
    </w:p>
    <w:p w:rsidR="004F09C3" w:rsidRPr="00100E06" w:rsidRDefault="004F09C3" w:rsidP="00C07A98">
      <w:pPr>
        <w:spacing w:before="240" w:line="360" w:lineRule="auto"/>
        <w:rPr>
          <w:rFonts w:cs="Times New Roman"/>
          <w:b/>
          <w:sz w:val="24"/>
          <w:szCs w:val="24"/>
          <w:rPrChange w:id="323" w:author="Hildur Eva Sigurðardóttir" w:date="2013-08-21T21:26:00Z">
            <w:rPr>
              <w:rFonts w:cs="Times New Roman"/>
              <w:b/>
              <w:sz w:val="24"/>
              <w:szCs w:val="24"/>
            </w:rPr>
          </w:rPrChange>
        </w:rPr>
      </w:pPr>
    </w:p>
    <w:p w:rsidR="004F09C3" w:rsidRPr="00100E06" w:rsidRDefault="004F09C3" w:rsidP="00C07A98">
      <w:pPr>
        <w:spacing w:before="240" w:line="360" w:lineRule="auto"/>
        <w:rPr>
          <w:rFonts w:cs="Times New Roman"/>
          <w:b/>
          <w:sz w:val="24"/>
          <w:szCs w:val="24"/>
          <w:rPrChange w:id="324" w:author="Hildur Eva Sigurðardóttir" w:date="2013-08-21T21:26:00Z">
            <w:rPr>
              <w:rFonts w:cs="Times New Roman"/>
              <w:b/>
              <w:sz w:val="24"/>
              <w:szCs w:val="24"/>
            </w:rPr>
          </w:rPrChange>
        </w:rPr>
      </w:pPr>
    </w:p>
    <w:tbl>
      <w:tblPr>
        <w:tblStyle w:val="TableGrid"/>
        <w:tblW w:w="1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2693"/>
        <w:gridCol w:w="1985"/>
        <w:gridCol w:w="2268"/>
        <w:gridCol w:w="1701"/>
        <w:gridCol w:w="1985"/>
      </w:tblGrid>
      <w:tr w:rsidR="00100E06" w:rsidRPr="00100E06" w:rsidTr="00872D1F">
        <w:trPr>
          <w:trHeight w:val="192"/>
        </w:trPr>
        <w:tc>
          <w:tcPr>
            <w:tcW w:w="1526" w:type="dxa"/>
          </w:tcPr>
          <w:p w:rsidR="004F09C3" w:rsidRPr="00A95942" w:rsidRDefault="004F09C3" w:rsidP="00C07A98">
            <w:pPr>
              <w:spacing w:before="240" w:line="360" w:lineRule="auto"/>
              <w:rPr>
                <w:rFonts w:cs="Times New Roman"/>
                <w:sz w:val="24"/>
                <w:szCs w:val="24"/>
              </w:rPr>
            </w:pPr>
            <w:r w:rsidRPr="00100E06">
              <w:rPr>
                <w:rFonts w:cs="Times New Roman"/>
                <w:noProof/>
                <w:sz w:val="24"/>
                <w:szCs w:val="24"/>
                <w:lang w:eastAsia="is-IS"/>
              </w:rPr>
              <w:drawing>
                <wp:anchor distT="0" distB="0" distL="114300" distR="114300" simplePos="0" relativeHeight="251644928" behindDoc="1" locked="0" layoutInCell="1" allowOverlap="1" wp14:anchorId="38CC9C70" wp14:editId="1C9A43BD">
                  <wp:simplePos x="0" y="0"/>
                  <wp:positionH relativeFrom="margin">
                    <wp:posOffset>1905</wp:posOffset>
                  </wp:positionH>
                  <wp:positionV relativeFrom="margin">
                    <wp:posOffset>17780</wp:posOffset>
                  </wp:positionV>
                  <wp:extent cx="890270" cy="897890"/>
                  <wp:effectExtent l="0" t="0" r="5080" b="0"/>
                  <wp:wrapSquare wrapText="bothSides"/>
                  <wp:docPr id="26" name="Picture 26" descr="E:\CarbFix\C(carb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rbFix\C(carb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0270" cy="897890"/>
                          </a:xfrm>
                          <a:prstGeom prst="rect">
                            <a:avLst/>
                          </a:prstGeom>
                          <a:noFill/>
                          <a:ln>
                            <a:noFill/>
                          </a:ln>
                        </pic:spPr>
                      </pic:pic>
                    </a:graphicData>
                  </a:graphic>
                </wp:anchor>
              </w:drawing>
            </w:r>
            <w:r w:rsidRPr="00100E06">
              <w:rPr>
                <w:rFonts w:cs="Times New Roman"/>
                <w:sz w:val="24"/>
                <w:szCs w:val="24"/>
              </w:rPr>
              <w:t xml:space="preserve"> Kolefni - C</w:t>
            </w:r>
          </w:p>
          <w:p w:rsidR="004F09C3" w:rsidRPr="00A5233D" w:rsidRDefault="004F09C3" w:rsidP="00C07A98">
            <w:pPr>
              <w:spacing w:line="360" w:lineRule="auto"/>
              <w:rPr>
                <w:rFonts w:cs="Times New Roman"/>
                <w:sz w:val="24"/>
                <w:szCs w:val="24"/>
              </w:rPr>
            </w:pPr>
          </w:p>
        </w:tc>
        <w:tc>
          <w:tcPr>
            <w:tcW w:w="2693" w:type="dxa"/>
          </w:tcPr>
          <w:p w:rsidR="004F09C3" w:rsidRPr="00100E06" w:rsidRDefault="004F09C3" w:rsidP="00C07A98">
            <w:pPr>
              <w:spacing w:line="360" w:lineRule="auto"/>
              <w:rPr>
                <w:rFonts w:cs="Times New Roman"/>
                <w:sz w:val="24"/>
                <w:szCs w:val="24"/>
                <w:rPrChange w:id="325" w:author="Hildur Eva Sigurðardóttir" w:date="2013-08-21T21:26:00Z">
                  <w:rPr>
                    <w:rFonts w:cs="Times New Roman"/>
                    <w:sz w:val="24"/>
                    <w:szCs w:val="24"/>
                  </w:rPr>
                </w:rPrChange>
              </w:rPr>
            </w:pPr>
            <w:r w:rsidRPr="00100E06">
              <w:rPr>
                <w:rFonts w:cs="Times New Roman"/>
                <w:sz w:val="24"/>
                <w:szCs w:val="24"/>
                <w:rPrChange w:id="326" w:author="Hildur Eva Sigurðardóttir" w:date="2013-08-21T21:26:00Z">
                  <w:rPr>
                    <w:rFonts w:cs="Times New Roman"/>
                    <w:sz w:val="24"/>
                    <w:szCs w:val="24"/>
                  </w:rPr>
                </w:rPrChange>
              </w:rPr>
              <w:t xml:space="preserve"> </w:t>
            </w:r>
          </w:p>
          <w:p w:rsidR="004F09C3" w:rsidRPr="00100E06" w:rsidRDefault="004F09C3" w:rsidP="00C07A98">
            <w:pPr>
              <w:spacing w:line="360" w:lineRule="auto"/>
              <w:rPr>
                <w:rFonts w:cs="Times New Roman"/>
                <w:sz w:val="24"/>
                <w:szCs w:val="24"/>
                <w:rPrChange w:id="327" w:author="Hildur Eva Sigurðardóttir" w:date="2013-08-21T21:26:00Z">
                  <w:rPr>
                    <w:rFonts w:cs="Times New Roman"/>
                    <w:sz w:val="24"/>
                    <w:szCs w:val="24"/>
                  </w:rPr>
                </w:rPrChange>
              </w:rPr>
            </w:pPr>
          </w:p>
          <w:p w:rsidR="004F09C3" w:rsidRPr="00100E06" w:rsidRDefault="004F09C3" w:rsidP="00C07A98">
            <w:pPr>
              <w:spacing w:line="360" w:lineRule="auto"/>
              <w:rPr>
                <w:rFonts w:cs="Times New Roman"/>
                <w:sz w:val="24"/>
                <w:szCs w:val="24"/>
                <w:rPrChange w:id="328" w:author="Hildur Eva Sigurðardóttir" w:date="2013-08-21T21:26:00Z">
                  <w:rPr>
                    <w:rFonts w:cs="Times New Roman"/>
                    <w:sz w:val="24"/>
                    <w:szCs w:val="24"/>
                  </w:rPr>
                </w:rPrChange>
              </w:rPr>
            </w:pPr>
          </w:p>
          <w:p w:rsidR="004F09C3" w:rsidRPr="00100E06" w:rsidRDefault="004F09C3" w:rsidP="00C07A98">
            <w:pPr>
              <w:spacing w:line="360" w:lineRule="auto"/>
              <w:rPr>
                <w:rFonts w:cs="Times New Roman"/>
                <w:sz w:val="24"/>
                <w:szCs w:val="24"/>
                <w:rPrChange w:id="329" w:author="Hildur Eva Sigurðardóttir" w:date="2013-08-21T21:26:00Z">
                  <w:rPr>
                    <w:rFonts w:cs="Times New Roman"/>
                    <w:sz w:val="24"/>
                    <w:szCs w:val="24"/>
                  </w:rPr>
                </w:rPrChange>
              </w:rPr>
            </w:pPr>
          </w:p>
          <w:p w:rsidR="004F09C3" w:rsidRPr="00100E06" w:rsidRDefault="004F09C3" w:rsidP="00C07A98">
            <w:pPr>
              <w:spacing w:line="360" w:lineRule="auto"/>
              <w:rPr>
                <w:rFonts w:cs="Times New Roman"/>
                <w:sz w:val="24"/>
                <w:szCs w:val="24"/>
                <w:rPrChange w:id="330" w:author="Hildur Eva Sigurðardóttir" w:date="2013-08-21T21:26:00Z">
                  <w:rPr>
                    <w:rFonts w:cs="Times New Roman"/>
                    <w:sz w:val="24"/>
                    <w:szCs w:val="24"/>
                  </w:rPr>
                </w:rPrChange>
              </w:rPr>
            </w:pPr>
          </w:p>
          <w:p w:rsidR="004F09C3" w:rsidRPr="00100E06" w:rsidRDefault="004F09C3" w:rsidP="00C07A98">
            <w:pPr>
              <w:spacing w:line="360" w:lineRule="auto"/>
              <w:rPr>
                <w:rFonts w:cs="Times New Roman"/>
                <w:sz w:val="24"/>
                <w:szCs w:val="24"/>
                <w:rPrChange w:id="331" w:author="Hildur Eva Sigurðardóttir" w:date="2013-08-21T21:26:00Z">
                  <w:rPr>
                    <w:rFonts w:cs="Times New Roman"/>
                    <w:sz w:val="24"/>
                    <w:szCs w:val="24"/>
                  </w:rPr>
                </w:rPrChange>
              </w:rPr>
            </w:pPr>
          </w:p>
          <w:p w:rsidR="004F09C3" w:rsidRPr="00100E06" w:rsidRDefault="004F09C3" w:rsidP="00C07A98">
            <w:pPr>
              <w:spacing w:line="360" w:lineRule="auto"/>
              <w:rPr>
                <w:rFonts w:cs="Times New Roman"/>
                <w:sz w:val="24"/>
                <w:szCs w:val="24"/>
                <w:rPrChange w:id="332" w:author="Hildur Eva Sigurðardóttir" w:date="2013-08-21T21:26:00Z">
                  <w:rPr>
                    <w:rFonts w:cs="Times New Roman"/>
                    <w:sz w:val="24"/>
                    <w:szCs w:val="24"/>
                  </w:rPr>
                </w:rPrChange>
              </w:rPr>
            </w:pPr>
            <w:r w:rsidRPr="00100E06">
              <w:rPr>
                <w:rFonts w:cs="Times New Roman"/>
                <w:noProof/>
                <w:sz w:val="24"/>
                <w:szCs w:val="24"/>
                <w:lang w:eastAsia="is-IS"/>
              </w:rPr>
              <w:drawing>
                <wp:anchor distT="0" distB="0" distL="114300" distR="114300" simplePos="0" relativeHeight="251669504" behindDoc="1" locked="0" layoutInCell="1" allowOverlap="1" wp14:anchorId="65257556" wp14:editId="69134F9D">
                  <wp:simplePos x="0" y="0"/>
                  <wp:positionH relativeFrom="margin">
                    <wp:posOffset>261620</wp:posOffset>
                  </wp:positionH>
                  <wp:positionV relativeFrom="margin">
                    <wp:posOffset>62865</wp:posOffset>
                  </wp:positionV>
                  <wp:extent cx="1068705" cy="897890"/>
                  <wp:effectExtent l="0" t="0" r="0" b="0"/>
                  <wp:wrapTight wrapText="bothSides">
                    <wp:wrapPolygon edited="0">
                      <wp:start x="0" y="0"/>
                      <wp:lineTo x="0" y="21081"/>
                      <wp:lineTo x="21176" y="21081"/>
                      <wp:lineTo x="2117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8705" cy="897890"/>
                          </a:xfrm>
                          <a:prstGeom prst="rect">
                            <a:avLst/>
                          </a:prstGeom>
                        </pic:spPr>
                      </pic:pic>
                    </a:graphicData>
                  </a:graphic>
                </wp:anchor>
              </w:drawing>
            </w:r>
            <w:r w:rsidRPr="00100E06">
              <w:rPr>
                <w:rFonts w:cs="Times New Roman"/>
                <w:sz w:val="24"/>
                <w:szCs w:val="24"/>
              </w:rPr>
              <w:t>Brennisteinsvetni - H</w:t>
            </w:r>
            <w:r w:rsidRPr="00A95942">
              <w:rPr>
                <w:rFonts w:cs="Times New Roman"/>
                <w:sz w:val="24"/>
                <w:szCs w:val="24"/>
                <w:vertAlign w:val="subscript"/>
              </w:rPr>
              <w:t>2</w:t>
            </w:r>
            <w:r w:rsidRPr="00A5233D">
              <w:rPr>
                <w:rFonts w:cs="Times New Roman"/>
                <w:sz w:val="24"/>
                <w:szCs w:val="24"/>
              </w:rPr>
              <w:t>S</w:t>
            </w:r>
          </w:p>
        </w:tc>
        <w:tc>
          <w:tcPr>
            <w:tcW w:w="1985" w:type="dxa"/>
          </w:tcPr>
          <w:p w:rsidR="004F09C3" w:rsidRPr="00100E06" w:rsidRDefault="004F09C3" w:rsidP="00C07A98">
            <w:pPr>
              <w:spacing w:line="360" w:lineRule="auto"/>
              <w:rPr>
                <w:rFonts w:cs="Times New Roman"/>
                <w:sz w:val="24"/>
                <w:szCs w:val="24"/>
                <w:rPrChange w:id="333" w:author="Hildur Eva Sigurðardóttir" w:date="2013-08-21T21:26:00Z">
                  <w:rPr>
                    <w:rFonts w:cs="Times New Roman"/>
                    <w:sz w:val="24"/>
                    <w:szCs w:val="24"/>
                  </w:rPr>
                </w:rPrChange>
              </w:rPr>
            </w:pPr>
          </w:p>
          <w:p w:rsidR="004F09C3" w:rsidRPr="00100E06" w:rsidRDefault="004F09C3" w:rsidP="00C07A98">
            <w:pPr>
              <w:spacing w:line="360" w:lineRule="auto"/>
              <w:rPr>
                <w:rFonts w:cs="Times New Roman"/>
                <w:sz w:val="24"/>
                <w:szCs w:val="24"/>
              </w:rPr>
            </w:pPr>
            <w:r w:rsidRPr="00100E06">
              <w:rPr>
                <w:rFonts w:cs="Times New Roman"/>
                <w:noProof/>
                <w:sz w:val="24"/>
                <w:szCs w:val="24"/>
                <w:lang w:eastAsia="is-IS"/>
              </w:rPr>
              <w:drawing>
                <wp:anchor distT="0" distB="0" distL="114300" distR="114300" simplePos="0" relativeHeight="251675648" behindDoc="1" locked="0" layoutInCell="1" allowOverlap="1" wp14:anchorId="24E21F0A" wp14:editId="11CD96C8">
                  <wp:simplePos x="0" y="0"/>
                  <wp:positionH relativeFrom="margin">
                    <wp:posOffset>-41275</wp:posOffset>
                  </wp:positionH>
                  <wp:positionV relativeFrom="margin">
                    <wp:posOffset>182880</wp:posOffset>
                  </wp:positionV>
                  <wp:extent cx="1108075" cy="675640"/>
                  <wp:effectExtent l="0" t="0" r="0" b="0"/>
                  <wp:wrapTight wrapText="bothSides">
                    <wp:wrapPolygon edited="0">
                      <wp:start x="0" y="0"/>
                      <wp:lineTo x="0" y="20707"/>
                      <wp:lineTo x="21167" y="20707"/>
                      <wp:lineTo x="2116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08075" cy="675640"/>
                          </a:xfrm>
                          <a:prstGeom prst="rect">
                            <a:avLst/>
                          </a:prstGeom>
                        </pic:spPr>
                      </pic:pic>
                    </a:graphicData>
                  </a:graphic>
                </wp:anchor>
              </w:drawing>
            </w:r>
          </w:p>
          <w:p w:rsidR="004F09C3" w:rsidRPr="00100E06" w:rsidRDefault="004F09C3" w:rsidP="00C07A98">
            <w:pPr>
              <w:spacing w:line="360" w:lineRule="auto"/>
              <w:rPr>
                <w:rFonts w:cs="Times New Roman"/>
                <w:sz w:val="24"/>
                <w:szCs w:val="24"/>
                <w:rPrChange w:id="334" w:author="Hildur Eva Sigurðardóttir" w:date="2013-08-21T21:26:00Z">
                  <w:rPr>
                    <w:rFonts w:cs="Times New Roman"/>
                    <w:sz w:val="24"/>
                    <w:szCs w:val="24"/>
                  </w:rPr>
                </w:rPrChange>
              </w:rPr>
            </w:pPr>
            <w:r w:rsidRPr="00A95942">
              <w:rPr>
                <w:rFonts w:cs="Times New Roman"/>
                <w:sz w:val="24"/>
                <w:szCs w:val="24"/>
              </w:rPr>
              <w:t>Vetni - H</w:t>
            </w:r>
            <w:r w:rsidRPr="00A5233D">
              <w:rPr>
                <w:rFonts w:cs="Times New Roman"/>
                <w:sz w:val="24"/>
                <w:szCs w:val="24"/>
                <w:vertAlign w:val="subscript"/>
              </w:rPr>
              <w:t>2</w:t>
            </w:r>
          </w:p>
        </w:tc>
        <w:tc>
          <w:tcPr>
            <w:tcW w:w="2268" w:type="dxa"/>
          </w:tcPr>
          <w:p w:rsidR="004F09C3" w:rsidRPr="00100E06" w:rsidRDefault="004F09C3" w:rsidP="00C07A98">
            <w:pPr>
              <w:spacing w:line="360" w:lineRule="auto"/>
              <w:rPr>
                <w:rFonts w:cs="Times New Roman"/>
                <w:sz w:val="24"/>
                <w:szCs w:val="24"/>
              </w:rPr>
            </w:pPr>
            <w:r w:rsidRPr="00100E06">
              <w:rPr>
                <w:rFonts w:cs="Times New Roman"/>
                <w:noProof/>
                <w:sz w:val="24"/>
                <w:szCs w:val="24"/>
                <w:lang w:eastAsia="is-IS"/>
              </w:rPr>
              <w:drawing>
                <wp:anchor distT="0" distB="0" distL="114300" distR="114300" simplePos="0" relativeHeight="251651072" behindDoc="1" locked="0" layoutInCell="1" allowOverlap="1" wp14:anchorId="171E2976" wp14:editId="7B294D2F">
                  <wp:simplePos x="0" y="0"/>
                  <wp:positionH relativeFrom="margin">
                    <wp:posOffset>21590</wp:posOffset>
                  </wp:positionH>
                  <wp:positionV relativeFrom="margin">
                    <wp:posOffset>39370</wp:posOffset>
                  </wp:positionV>
                  <wp:extent cx="1247775" cy="831215"/>
                  <wp:effectExtent l="0" t="0" r="9525" b="698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831215"/>
                          </a:xfrm>
                          <a:prstGeom prst="rect">
                            <a:avLst/>
                          </a:prstGeom>
                        </pic:spPr>
                      </pic:pic>
                    </a:graphicData>
                  </a:graphic>
                </wp:anchor>
              </w:drawing>
            </w:r>
          </w:p>
          <w:p w:rsidR="004F09C3" w:rsidRPr="00100E06" w:rsidRDefault="004F09C3" w:rsidP="00C07A98">
            <w:pPr>
              <w:spacing w:line="360" w:lineRule="auto"/>
              <w:rPr>
                <w:rFonts w:cs="Times New Roman"/>
                <w:sz w:val="24"/>
                <w:szCs w:val="24"/>
              </w:rPr>
            </w:pPr>
            <w:r w:rsidRPr="00A95942">
              <w:rPr>
                <w:rFonts w:cs="Times New Roman"/>
                <w:sz w:val="24"/>
                <w:szCs w:val="24"/>
              </w:rPr>
              <w:t>Koltvíoxíð - CO</w:t>
            </w:r>
            <w:r w:rsidRPr="00100E06">
              <w:rPr>
                <w:rFonts w:cs="Times New Roman"/>
                <w:sz w:val="24"/>
                <w:szCs w:val="24"/>
                <w:vertAlign w:val="subscript"/>
                <w:rPrChange w:id="335" w:author="Hildur Eva Sigurðardóttir" w:date="2013-08-21T21:26:00Z">
                  <w:rPr>
                    <w:rFonts w:cs="Times New Roman"/>
                    <w:szCs w:val="24"/>
                    <w:vertAlign w:val="subscript"/>
                  </w:rPr>
                </w:rPrChange>
              </w:rPr>
              <w:t>2</w:t>
            </w:r>
          </w:p>
        </w:tc>
        <w:tc>
          <w:tcPr>
            <w:tcW w:w="1701" w:type="dxa"/>
          </w:tcPr>
          <w:p w:rsidR="004F09C3" w:rsidRPr="00100E06" w:rsidRDefault="004F09C3" w:rsidP="00C07A98">
            <w:pPr>
              <w:spacing w:line="360" w:lineRule="auto"/>
              <w:rPr>
                <w:rFonts w:cs="Times New Roman"/>
                <w:sz w:val="24"/>
                <w:szCs w:val="24"/>
                <w:rPrChange w:id="336" w:author="Hildur Eva Sigurðardóttir" w:date="2013-08-21T21:26:00Z">
                  <w:rPr>
                    <w:rFonts w:cs="Times New Roman"/>
                    <w:sz w:val="24"/>
                    <w:szCs w:val="24"/>
                  </w:rPr>
                </w:rPrChange>
              </w:rPr>
            </w:pPr>
            <w:r w:rsidRPr="00100E06">
              <w:rPr>
                <w:rFonts w:cs="Times New Roman"/>
                <w:noProof/>
                <w:sz w:val="24"/>
                <w:szCs w:val="24"/>
                <w:lang w:eastAsia="is-IS"/>
              </w:rPr>
              <w:drawing>
                <wp:anchor distT="0" distB="0" distL="114300" distR="114300" simplePos="0" relativeHeight="251657216" behindDoc="1" locked="0" layoutInCell="1" allowOverlap="1" wp14:anchorId="7A83028D" wp14:editId="0F05CC71">
                  <wp:simplePos x="0" y="0"/>
                  <wp:positionH relativeFrom="margin">
                    <wp:posOffset>-33020</wp:posOffset>
                  </wp:positionH>
                  <wp:positionV relativeFrom="margin">
                    <wp:posOffset>38100</wp:posOffset>
                  </wp:positionV>
                  <wp:extent cx="904875" cy="984885"/>
                  <wp:effectExtent l="0" t="0" r="9525" b="5715"/>
                  <wp:wrapTight wrapText="bothSides">
                    <wp:wrapPolygon edited="0">
                      <wp:start x="0" y="0"/>
                      <wp:lineTo x="0" y="21308"/>
                      <wp:lineTo x="21373" y="21308"/>
                      <wp:lineTo x="2137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875" cy="984885"/>
                          </a:xfrm>
                          <a:prstGeom prst="rect">
                            <a:avLst/>
                          </a:prstGeom>
                        </pic:spPr>
                      </pic:pic>
                    </a:graphicData>
                  </a:graphic>
                </wp:anchor>
              </w:drawing>
            </w:r>
            <w:r w:rsidRPr="00100E06">
              <w:rPr>
                <w:rFonts w:cs="Times New Roman"/>
                <w:sz w:val="24"/>
                <w:szCs w:val="24"/>
              </w:rPr>
              <w:t xml:space="preserve"> Vatn - H</w:t>
            </w:r>
            <w:r w:rsidRPr="00A95942">
              <w:rPr>
                <w:rFonts w:cs="Times New Roman"/>
                <w:sz w:val="24"/>
                <w:szCs w:val="24"/>
                <w:vertAlign w:val="subscript"/>
              </w:rPr>
              <w:t>2</w:t>
            </w:r>
            <w:r w:rsidRPr="00A5233D">
              <w:rPr>
                <w:rFonts w:cs="Times New Roman"/>
                <w:sz w:val="24"/>
                <w:szCs w:val="24"/>
              </w:rPr>
              <w:t>O</w:t>
            </w:r>
          </w:p>
        </w:tc>
        <w:tc>
          <w:tcPr>
            <w:tcW w:w="1985" w:type="dxa"/>
          </w:tcPr>
          <w:p w:rsidR="004F09C3" w:rsidRPr="00100E06" w:rsidRDefault="004F09C3" w:rsidP="00C07A98">
            <w:pPr>
              <w:spacing w:line="360" w:lineRule="auto"/>
              <w:rPr>
                <w:rFonts w:cs="Times New Roman"/>
                <w:sz w:val="24"/>
                <w:szCs w:val="24"/>
                <w:rPrChange w:id="337" w:author="Hildur Eva Sigurðardóttir" w:date="2013-08-21T21:26:00Z">
                  <w:rPr>
                    <w:rFonts w:cs="Times New Roman"/>
                    <w:sz w:val="24"/>
                    <w:szCs w:val="24"/>
                  </w:rPr>
                </w:rPrChange>
              </w:rPr>
            </w:pPr>
            <w:r w:rsidRPr="00100E06">
              <w:rPr>
                <w:rFonts w:cs="Times New Roman"/>
                <w:noProof/>
                <w:sz w:val="24"/>
                <w:szCs w:val="24"/>
                <w:lang w:eastAsia="is-IS"/>
              </w:rPr>
              <w:drawing>
                <wp:anchor distT="0" distB="0" distL="114300" distR="114300" simplePos="0" relativeHeight="251663360" behindDoc="1" locked="0" layoutInCell="1" allowOverlap="1" wp14:anchorId="6C80D035" wp14:editId="24C07432">
                  <wp:simplePos x="0" y="0"/>
                  <wp:positionH relativeFrom="margin">
                    <wp:posOffset>143510</wp:posOffset>
                  </wp:positionH>
                  <wp:positionV relativeFrom="margin">
                    <wp:posOffset>-9525</wp:posOffset>
                  </wp:positionV>
                  <wp:extent cx="765175" cy="990600"/>
                  <wp:effectExtent l="0" t="0" r="0" b="0"/>
                  <wp:wrapTight wrapText="bothSides">
                    <wp:wrapPolygon edited="0">
                      <wp:start x="0" y="0"/>
                      <wp:lineTo x="0" y="21185"/>
                      <wp:lineTo x="20973" y="21185"/>
                      <wp:lineTo x="2097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CO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5175" cy="990600"/>
                          </a:xfrm>
                          <a:prstGeom prst="rect">
                            <a:avLst/>
                          </a:prstGeom>
                        </pic:spPr>
                      </pic:pic>
                    </a:graphicData>
                  </a:graphic>
                </wp:anchor>
              </w:drawing>
            </w:r>
            <w:r w:rsidRPr="00100E06">
              <w:rPr>
                <w:rFonts w:cs="Times New Roman"/>
                <w:sz w:val="24"/>
                <w:szCs w:val="24"/>
              </w:rPr>
              <w:t xml:space="preserve"> Kolsýra - H</w:t>
            </w:r>
            <w:r w:rsidRPr="00A95942">
              <w:rPr>
                <w:rFonts w:cs="Times New Roman"/>
                <w:sz w:val="24"/>
                <w:szCs w:val="24"/>
                <w:vertAlign w:val="subscript"/>
              </w:rPr>
              <w:t>2</w:t>
            </w:r>
            <w:r w:rsidRPr="00A5233D">
              <w:rPr>
                <w:rFonts w:cs="Times New Roman"/>
                <w:sz w:val="24"/>
                <w:szCs w:val="24"/>
              </w:rPr>
              <w:t>CO</w:t>
            </w:r>
            <w:r w:rsidRPr="00100E06">
              <w:rPr>
                <w:rFonts w:cs="Times New Roman"/>
                <w:sz w:val="24"/>
                <w:szCs w:val="24"/>
                <w:vertAlign w:val="subscript"/>
                <w:rPrChange w:id="338" w:author="Hildur Eva Sigurðardóttir" w:date="2013-08-21T21:26:00Z">
                  <w:rPr>
                    <w:rFonts w:cs="Times New Roman"/>
                    <w:sz w:val="24"/>
                    <w:szCs w:val="24"/>
                    <w:vertAlign w:val="subscript"/>
                  </w:rPr>
                </w:rPrChange>
              </w:rPr>
              <w:t>3</w:t>
            </w:r>
          </w:p>
        </w:tc>
      </w:tr>
    </w:tbl>
    <w:p w:rsidR="008266E7" w:rsidRPr="00100E06" w:rsidRDefault="00420162" w:rsidP="00C07A98">
      <w:pPr>
        <w:spacing w:before="240" w:line="360" w:lineRule="auto"/>
        <w:rPr>
          <w:rFonts w:cs="Times New Roman"/>
          <w:b/>
          <w:sz w:val="24"/>
          <w:szCs w:val="24"/>
          <w:rPrChange w:id="339" w:author="Hildur Eva Sigurðardóttir" w:date="2013-08-21T21:26:00Z">
            <w:rPr>
              <w:rFonts w:cs="Times New Roman"/>
              <w:b/>
              <w:sz w:val="24"/>
              <w:szCs w:val="24"/>
            </w:rPr>
          </w:rPrChange>
        </w:rPr>
      </w:pPr>
      <w:r w:rsidRPr="00100E06">
        <w:rPr>
          <w:rFonts w:cs="Times New Roman"/>
          <w:b/>
          <w:sz w:val="24"/>
          <w:szCs w:val="24"/>
          <w:rPrChange w:id="340" w:author="Hildur Eva Sigurðardóttir" w:date="2013-08-21T21:26:00Z">
            <w:rPr>
              <w:rFonts w:cs="Times New Roman"/>
              <w:b/>
              <w:sz w:val="24"/>
              <w:szCs w:val="24"/>
            </w:rPr>
          </w:rPrChange>
        </w:rPr>
        <w:t>Steindir:</w:t>
      </w:r>
    </w:p>
    <w:p w:rsidR="00420162" w:rsidRPr="00100E06" w:rsidRDefault="00420162" w:rsidP="00C07A98">
      <w:pPr>
        <w:tabs>
          <w:tab w:val="left" w:pos="709"/>
        </w:tabs>
        <w:spacing w:before="240" w:line="360" w:lineRule="auto"/>
        <w:ind w:firstLine="1"/>
        <w:rPr>
          <w:rFonts w:cs="Times New Roman"/>
          <w:sz w:val="24"/>
          <w:szCs w:val="24"/>
          <w:rPrChange w:id="341" w:author="Hildur Eva Sigurðardóttir" w:date="2013-08-21T21:26:00Z">
            <w:rPr>
              <w:rFonts w:cs="Times New Roman"/>
              <w:sz w:val="24"/>
              <w:szCs w:val="24"/>
            </w:rPr>
          </w:rPrChange>
        </w:rPr>
      </w:pPr>
      <w:r w:rsidRPr="00100E06">
        <w:rPr>
          <w:rFonts w:cs="Times New Roman"/>
          <w:sz w:val="24"/>
          <w:szCs w:val="24"/>
          <w:rPrChange w:id="342" w:author="Hildur Eva Sigurðardóttir" w:date="2013-08-21T21:26:00Z">
            <w:rPr>
              <w:rFonts w:cs="Times New Roman"/>
              <w:sz w:val="24"/>
              <w:szCs w:val="24"/>
            </w:rPr>
          </w:rPrChange>
        </w:rPr>
        <w:t xml:space="preserve">Tegundir steindanna sem myndast í </w:t>
      </w:r>
      <w:proofErr w:type="spellStart"/>
      <w:r w:rsidRPr="00100E06">
        <w:rPr>
          <w:rFonts w:cs="Times New Roman"/>
          <w:sz w:val="24"/>
          <w:szCs w:val="24"/>
          <w:rPrChange w:id="343" w:author="Hildur Eva Sigurðardóttir" w:date="2013-08-21T21:26:00Z">
            <w:rPr>
              <w:rFonts w:cs="Times New Roman"/>
              <w:sz w:val="24"/>
              <w:szCs w:val="24"/>
            </w:rPr>
          </w:rPrChange>
        </w:rPr>
        <w:t>CarbFix</w:t>
      </w:r>
      <w:proofErr w:type="spellEnd"/>
      <w:r w:rsidRPr="00100E06">
        <w:rPr>
          <w:rFonts w:cs="Times New Roman"/>
          <w:sz w:val="24"/>
          <w:szCs w:val="24"/>
          <w:rPrChange w:id="344" w:author="Hildur Eva Sigurðardóttir" w:date="2013-08-21T21:26:00Z">
            <w:rPr>
              <w:rFonts w:cs="Times New Roman"/>
              <w:sz w:val="24"/>
              <w:szCs w:val="24"/>
            </w:rPr>
          </w:rPrChange>
        </w:rPr>
        <w:t xml:space="preserve"> ferlinu byggist á þeim jónum sem kolsýran leysir </w:t>
      </w:r>
      <w:proofErr w:type="spellStart"/>
      <w:r w:rsidRPr="00100E06">
        <w:rPr>
          <w:rFonts w:cs="Times New Roman"/>
          <w:sz w:val="24"/>
          <w:szCs w:val="24"/>
          <w:rPrChange w:id="345" w:author="Hildur Eva Sigurðardóttir" w:date="2013-08-21T21:26:00Z">
            <w:rPr>
              <w:rFonts w:cs="Times New Roman"/>
              <w:sz w:val="24"/>
              <w:szCs w:val="24"/>
            </w:rPr>
          </w:rPrChange>
        </w:rPr>
        <w:t>úr</w:t>
      </w:r>
      <w:proofErr w:type="spellEnd"/>
      <w:r w:rsidRPr="00100E06">
        <w:rPr>
          <w:rFonts w:cs="Times New Roman"/>
          <w:sz w:val="24"/>
          <w:szCs w:val="24"/>
          <w:rPrChange w:id="346" w:author="Hildur Eva Sigurðardóttir" w:date="2013-08-21T21:26:00Z">
            <w:rPr>
              <w:rFonts w:cs="Times New Roman"/>
              <w:sz w:val="24"/>
              <w:szCs w:val="24"/>
            </w:rPr>
          </w:rPrChange>
        </w:rPr>
        <w:t xml:space="preserve"> basaltinu. Ekki er hægt að segja fyrir með vissu hver útkoman verður en samkvæmt líkönum og útreikningum gæ</w:t>
      </w:r>
      <w:r w:rsidR="00295F10" w:rsidRPr="00100E06">
        <w:rPr>
          <w:rFonts w:cs="Times New Roman"/>
          <w:sz w:val="24"/>
          <w:szCs w:val="24"/>
          <w:rPrChange w:id="347" w:author="Hildur Eva Sigurðardóttir" w:date="2013-08-21T21:26:00Z">
            <w:rPr>
              <w:rFonts w:cs="Times New Roman"/>
              <w:sz w:val="24"/>
              <w:szCs w:val="24"/>
            </w:rPr>
          </w:rPrChange>
        </w:rPr>
        <w:t xml:space="preserve">tu </w:t>
      </w:r>
      <w:proofErr w:type="spellStart"/>
      <w:r w:rsidR="00DD1F45" w:rsidRPr="00100E06">
        <w:rPr>
          <w:rFonts w:cs="Times New Roman"/>
          <w:sz w:val="24"/>
          <w:szCs w:val="24"/>
          <w:rPrChange w:id="348" w:author="Hildur Eva Sigurðardóttir" w:date="2013-08-21T21:26:00Z">
            <w:rPr>
              <w:rFonts w:cs="Times New Roman"/>
              <w:color w:val="FF0000"/>
              <w:sz w:val="24"/>
              <w:szCs w:val="24"/>
            </w:rPr>
          </w:rPrChange>
        </w:rPr>
        <w:t>fjó</w:t>
      </w:r>
      <w:r w:rsidR="00295F10" w:rsidRPr="00100E06">
        <w:rPr>
          <w:rFonts w:cs="Times New Roman"/>
          <w:sz w:val="24"/>
          <w:szCs w:val="24"/>
          <w:rPrChange w:id="349" w:author="Hildur Eva Sigurðardóttir" w:date="2013-08-21T21:26:00Z">
            <w:rPr>
              <w:rFonts w:cs="Times New Roman"/>
              <w:color w:val="FF0000"/>
              <w:sz w:val="24"/>
              <w:szCs w:val="24"/>
            </w:rPr>
          </w:rPrChange>
        </w:rPr>
        <w:t>rar</w:t>
      </w:r>
      <w:proofErr w:type="spellEnd"/>
      <w:r w:rsidR="00FE2FAF" w:rsidRPr="00100E06">
        <w:rPr>
          <w:rFonts w:cs="Times New Roman"/>
          <w:sz w:val="24"/>
          <w:szCs w:val="24"/>
        </w:rPr>
        <w:t xml:space="preserve"> tegundir steinda orðið til:  </w:t>
      </w:r>
      <w:proofErr w:type="spellStart"/>
      <w:r w:rsidR="00FE2FAF" w:rsidRPr="00100E06">
        <w:rPr>
          <w:rFonts w:cs="Times New Roman"/>
          <w:sz w:val="24"/>
          <w:szCs w:val="24"/>
        </w:rPr>
        <w:t>Kalsít</w:t>
      </w:r>
      <w:proofErr w:type="spellEnd"/>
      <w:r w:rsidR="00FE2FAF" w:rsidRPr="00100E06">
        <w:rPr>
          <w:rFonts w:cs="Times New Roman"/>
          <w:sz w:val="24"/>
          <w:szCs w:val="24"/>
        </w:rPr>
        <w:t xml:space="preserve"> verður til þegar k</w:t>
      </w:r>
      <w:r w:rsidRPr="00A95942">
        <w:rPr>
          <w:rFonts w:cs="Times New Roman"/>
          <w:sz w:val="24"/>
          <w:szCs w:val="24"/>
        </w:rPr>
        <w:t>olsýra</w:t>
      </w:r>
      <w:r w:rsidR="00FE2FAF" w:rsidRPr="00A5233D">
        <w:rPr>
          <w:rFonts w:cs="Times New Roman"/>
          <w:sz w:val="24"/>
          <w:szCs w:val="24"/>
        </w:rPr>
        <w:t>n</w:t>
      </w:r>
      <w:r w:rsidRPr="00100E06">
        <w:rPr>
          <w:rFonts w:cs="Times New Roman"/>
          <w:sz w:val="24"/>
          <w:szCs w:val="24"/>
          <w:rPrChange w:id="350" w:author="Hildur Eva Sigurðardóttir" w:date="2013-08-21T21:26:00Z">
            <w:rPr>
              <w:rFonts w:cs="Times New Roman"/>
              <w:sz w:val="24"/>
              <w:szCs w:val="24"/>
            </w:rPr>
          </w:rPrChange>
        </w:rPr>
        <w:t xml:space="preserve"> </w:t>
      </w:r>
      <w:r w:rsidR="00FE2FAF" w:rsidRPr="00100E06">
        <w:rPr>
          <w:rFonts w:cs="Times New Roman"/>
          <w:sz w:val="24"/>
          <w:szCs w:val="24"/>
          <w:rPrChange w:id="351" w:author="Hildur Eva Sigurðardóttir" w:date="2013-08-21T21:26:00Z">
            <w:rPr>
              <w:rFonts w:cs="Times New Roman"/>
              <w:sz w:val="24"/>
              <w:szCs w:val="24"/>
            </w:rPr>
          </w:rPrChange>
        </w:rPr>
        <w:t>blandast</w:t>
      </w:r>
      <w:r w:rsidRPr="00100E06">
        <w:rPr>
          <w:rFonts w:cs="Times New Roman"/>
          <w:sz w:val="24"/>
          <w:szCs w:val="24"/>
          <w:rPrChange w:id="352" w:author="Hildur Eva Sigurðardóttir" w:date="2013-08-21T21:26:00Z">
            <w:rPr>
              <w:rFonts w:cs="Times New Roman"/>
              <w:sz w:val="24"/>
              <w:szCs w:val="24"/>
            </w:rPr>
          </w:rPrChange>
        </w:rPr>
        <w:t xml:space="preserve"> kalsíum, </w:t>
      </w:r>
      <w:proofErr w:type="spellStart"/>
      <w:r w:rsidR="00FE2FAF" w:rsidRPr="00100E06">
        <w:rPr>
          <w:rFonts w:cs="Times New Roman"/>
          <w:sz w:val="24"/>
          <w:szCs w:val="24"/>
          <w:rPrChange w:id="353" w:author="Hildur Eva Sigurðardóttir" w:date="2013-08-21T21:26:00Z">
            <w:rPr>
              <w:rFonts w:cs="Times New Roman"/>
              <w:sz w:val="24"/>
              <w:szCs w:val="24"/>
            </w:rPr>
          </w:rPrChange>
        </w:rPr>
        <w:t>magnesít</w:t>
      </w:r>
      <w:proofErr w:type="spellEnd"/>
      <w:r w:rsidR="00FE2FAF" w:rsidRPr="00100E06">
        <w:rPr>
          <w:rFonts w:cs="Times New Roman"/>
          <w:sz w:val="24"/>
          <w:szCs w:val="24"/>
          <w:rPrChange w:id="354" w:author="Hildur Eva Sigurðardóttir" w:date="2013-08-21T21:26:00Z">
            <w:rPr>
              <w:rFonts w:cs="Times New Roman"/>
              <w:sz w:val="24"/>
              <w:szCs w:val="24"/>
            </w:rPr>
          </w:rPrChange>
        </w:rPr>
        <w:t xml:space="preserve"> (</w:t>
      </w:r>
      <w:proofErr w:type="spellStart"/>
      <w:r w:rsidR="00FE2FAF" w:rsidRPr="00100E06">
        <w:rPr>
          <w:rFonts w:cs="Times New Roman"/>
          <w:sz w:val="24"/>
          <w:szCs w:val="24"/>
          <w:rPrChange w:id="355" w:author="Hildur Eva Sigurðardóttir" w:date="2013-08-21T21:26:00Z">
            <w:rPr>
              <w:rFonts w:cs="Times New Roman"/>
              <w:sz w:val="24"/>
              <w:szCs w:val="24"/>
            </w:rPr>
          </w:rPrChange>
        </w:rPr>
        <w:t>úr</w:t>
      </w:r>
      <w:proofErr w:type="spellEnd"/>
      <w:r w:rsidR="00FE2FAF" w:rsidRPr="00100E06">
        <w:rPr>
          <w:rFonts w:cs="Times New Roman"/>
          <w:sz w:val="24"/>
          <w:szCs w:val="24"/>
          <w:rPrChange w:id="356" w:author="Hildur Eva Sigurðardóttir" w:date="2013-08-21T21:26:00Z">
            <w:rPr>
              <w:rFonts w:cs="Times New Roman"/>
              <w:sz w:val="24"/>
              <w:szCs w:val="24"/>
            </w:rPr>
          </w:rPrChange>
        </w:rPr>
        <w:t xml:space="preserve"> magnesíum), </w:t>
      </w:r>
      <w:proofErr w:type="spellStart"/>
      <w:r w:rsidR="00FE2FAF" w:rsidRPr="00100E06">
        <w:rPr>
          <w:rFonts w:cs="Times New Roman"/>
          <w:sz w:val="24"/>
          <w:szCs w:val="24"/>
          <w:rPrChange w:id="357" w:author="Hildur Eva Sigurðardóttir" w:date="2013-08-21T21:26:00Z">
            <w:rPr>
              <w:rFonts w:cs="Times New Roman"/>
              <w:sz w:val="24"/>
              <w:szCs w:val="24"/>
            </w:rPr>
          </w:rPrChange>
        </w:rPr>
        <w:t>síterít</w:t>
      </w:r>
      <w:proofErr w:type="spellEnd"/>
      <w:r w:rsidR="00FE2FAF" w:rsidRPr="00100E06">
        <w:rPr>
          <w:rFonts w:cs="Times New Roman"/>
          <w:sz w:val="24"/>
          <w:szCs w:val="24"/>
          <w:rPrChange w:id="358" w:author="Hildur Eva Sigurðardóttir" w:date="2013-08-21T21:26:00Z">
            <w:rPr>
              <w:rFonts w:cs="Times New Roman"/>
              <w:sz w:val="24"/>
              <w:szCs w:val="24"/>
            </w:rPr>
          </w:rPrChange>
        </w:rPr>
        <w:t xml:space="preserve"> (</w:t>
      </w:r>
      <w:proofErr w:type="spellStart"/>
      <w:r w:rsidR="00FE2FAF" w:rsidRPr="00100E06">
        <w:rPr>
          <w:rFonts w:cs="Times New Roman"/>
          <w:sz w:val="24"/>
          <w:szCs w:val="24"/>
          <w:rPrChange w:id="359" w:author="Hildur Eva Sigurðardóttir" w:date="2013-08-21T21:26:00Z">
            <w:rPr>
              <w:rFonts w:cs="Times New Roman"/>
              <w:sz w:val="24"/>
              <w:szCs w:val="24"/>
            </w:rPr>
          </w:rPrChange>
        </w:rPr>
        <w:t>úr</w:t>
      </w:r>
      <w:proofErr w:type="spellEnd"/>
      <w:r w:rsidR="00FE2FAF" w:rsidRPr="00100E06">
        <w:rPr>
          <w:rFonts w:cs="Times New Roman"/>
          <w:sz w:val="24"/>
          <w:szCs w:val="24"/>
          <w:rPrChange w:id="360" w:author="Hildur Eva Sigurðardóttir" w:date="2013-08-21T21:26:00Z">
            <w:rPr>
              <w:rFonts w:cs="Times New Roman"/>
              <w:sz w:val="24"/>
              <w:szCs w:val="24"/>
            </w:rPr>
          </w:rPrChange>
        </w:rPr>
        <w:t xml:space="preserve"> járni) og dólómít (</w:t>
      </w:r>
      <w:proofErr w:type="spellStart"/>
      <w:r w:rsidR="00FE2FAF" w:rsidRPr="00100E06">
        <w:rPr>
          <w:rFonts w:cs="Times New Roman"/>
          <w:sz w:val="24"/>
          <w:szCs w:val="24"/>
          <w:rPrChange w:id="361" w:author="Hildur Eva Sigurðardóttir" w:date="2013-08-21T21:26:00Z">
            <w:rPr>
              <w:rFonts w:cs="Times New Roman"/>
              <w:sz w:val="24"/>
              <w:szCs w:val="24"/>
            </w:rPr>
          </w:rPrChange>
        </w:rPr>
        <w:t>úr</w:t>
      </w:r>
      <w:proofErr w:type="spellEnd"/>
      <w:r w:rsidR="00FE2FAF" w:rsidRPr="00100E06">
        <w:rPr>
          <w:rFonts w:cs="Times New Roman"/>
          <w:sz w:val="24"/>
          <w:szCs w:val="24"/>
          <w:rPrChange w:id="362" w:author="Hildur Eva Sigurðardóttir" w:date="2013-08-21T21:26:00Z">
            <w:rPr>
              <w:rFonts w:cs="Times New Roman"/>
              <w:sz w:val="24"/>
              <w:szCs w:val="24"/>
            </w:rPr>
          </w:rPrChange>
        </w:rPr>
        <w:t xml:space="preserve"> kalsíum og magnesíum</w:t>
      </w:r>
      <w:r w:rsidR="00CF1752" w:rsidRPr="00100E06">
        <w:rPr>
          <w:rFonts w:cs="Times New Roman"/>
          <w:sz w:val="24"/>
          <w:szCs w:val="24"/>
          <w:rPrChange w:id="363" w:author="Hildur Eva Sigurðardóttir" w:date="2013-08-21T21:26:00Z">
            <w:rPr>
              <w:rFonts w:cs="Times New Roman"/>
              <w:sz w:val="24"/>
              <w:szCs w:val="24"/>
            </w:rPr>
          </w:rPrChange>
        </w:rPr>
        <w:t>)</w:t>
      </w:r>
      <w:r w:rsidRPr="00100E06">
        <w:rPr>
          <w:rFonts w:cs="Times New Roman"/>
          <w:sz w:val="24"/>
          <w:szCs w:val="24"/>
          <w:rPrChange w:id="364" w:author="Hildur Eva Sigurðardóttir" w:date="2013-08-21T21:26:00Z">
            <w:rPr>
              <w:rFonts w:cs="Times New Roman"/>
              <w:sz w:val="24"/>
              <w:szCs w:val="24"/>
            </w:rPr>
          </w:rPrChange>
        </w:rPr>
        <w:t>.</w:t>
      </w:r>
    </w:p>
    <w:p w:rsidR="00EA45E8" w:rsidRPr="00100E06" w:rsidRDefault="00420162" w:rsidP="00C07A98">
      <w:pPr>
        <w:spacing w:line="360" w:lineRule="auto"/>
        <w:rPr>
          <w:rFonts w:cs="Times New Roman"/>
          <w:sz w:val="24"/>
          <w:szCs w:val="24"/>
          <w:rPrChange w:id="365" w:author="Hildur Eva Sigurðardóttir" w:date="2013-08-21T21:26:00Z">
            <w:rPr>
              <w:rFonts w:cs="Times New Roman"/>
              <w:sz w:val="24"/>
              <w:szCs w:val="24"/>
            </w:rPr>
          </w:rPrChange>
        </w:rPr>
      </w:pPr>
      <w:r w:rsidRPr="00100E06">
        <w:rPr>
          <w:rFonts w:cs="Times New Roman"/>
          <w:sz w:val="24"/>
          <w:szCs w:val="24"/>
          <w:rPrChange w:id="366" w:author="Hildur Eva Sigurðardóttir" w:date="2013-08-21T21:26:00Z">
            <w:rPr>
              <w:rFonts w:cs="Times New Roman"/>
              <w:sz w:val="24"/>
              <w:szCs w:val="24"/>
            </w:rPr>
          </w:rPrChange>
        </w:rPr>
        <w:t xml:space="preserve">Í leiknum höfum við myndir af þremur þessara steinda en þar sem </w:t>
      </w:r>
      <w:proofErr w:type="spellStart"/>
      <w:r w:rsidR="00FE2FAF" w:rsidRPr="00100E06">
        <w:rPr>
          <w:rFonts w:cs="Times New Roman"/>
          <w:sz w:val="24"/>
          <w:szCs w:val="24"/>
          <w:rPrChange w:id="367" w:author="Hildur Eva Sigurðardóttir" w:date="2013-08-21T21:26:00Z">
            <w:rPr>
              <w:rFonts w:cs="Times New Roman"/>
              <w:sz w:val="24"/>
              <w:szCs w:val="24"/>
            </w:rPr>
          </w:rPrChange>
        </w:rPr>
        <w:t>m</w:t>
      </w:r>
      <w:r w:rsidRPr="00100E06">
        <w:rPr>
          <w:rFonts w:cs="Times New Roman"/>
          <w:sz w:val="24"/>
          <w:szCs w:val="24"/>
          <w:rPrChange w:id="368" w:author="Hildur Eva Sigurðardóttir" w:date="2013-08-21T21:26:00Z">
            <w:rPr>
              <w:rFonts w:cs="Times New Roman"/>
              <w:sz w:val="24"/>
              <w:szCs w:val="24"/>
            </w:rPr>
          </w:rPrChange>
        </w:rPr>
        <w:t>agnesít</w:t>
      </w:r>
      <w:proofErr w:type="spellEnd"/>
      <w:r w:rsidRPr="00100E06">
        <w:rPr>
          <w:rFonts w:cs="Times New Roman"/>
          <w:sz w:val="24"/>
          <w:szCs w:val="24"/>
          <w:rPrChange w:id="369" w:author="Hildur Eva Sigurðardóttir" w:date="2013-08-21T21:26:00Z">
            <w:rPr>
              <w:rFonts w:cs="Times New Roman"/>
              <w:sz w:val="24"/>
              <w:szCs w:val="24"/>
            </w:rPr>
          </w:rPrChange>
        </w:rPr>
        <w:t xml:space="preserve"> er óalgengt sem holufylling og </w:t>
      </w:r>
      <w:r w:rsidR="00EA45E8" w:rsidRPr="00100E06">
        <w:rPr>
          <w:rFonts w:cs="Times New Roman"/>
          <w:sz w:val="24"/>
          <w:szCs w:val="24"/>
          <w:rPrChange w:id="370" w:author="Hildur Eva Sigurðardóttir" w:date="2013-08-21T21:26:00Z">
            <w:rPr>
              <w:rFonts w:cs="Times New Roman"/>
              <w:sz w:val="24"/>
              <w:szCs w:val="24"/>
            </w:rPr>
          </w:rPrChange>
        </w:rPr>
        <w:t>ekki fann</w:t>
      </w:r>
      <w:r w:rsidRPr="00100E06">
        <w:rPr>
          <w:rFonts w:cs="Times New Roman"/>
          <w:sz w:val="24"/>
          <w:szCs w:val="24"/>
          <w:rPrChange w:id="371" w:author="Hildur Eva Sigurðardóttir" w:date="2013-08-21T21:26:00Z">
            <w:rPr>
              <w:rFonts w:cs="Times New Roman"/>
              <w:sz w:val="24"/>
              <w:szCs w:val="24"/>
            </w:rPr>
          </w:rPrChange>
        </w:rPr>
        <w:t>s</w:t>
      </w:r>
      <w:r w:rsidR="00EA45E8" w:rsidRPr="00100E06">
        <w:rPr>
          <w:rFonts w:cs="Times New Roman"/>
          <w:sz w:val="24"/>
          <w:szCs w:val="24"/>
          <w:rPrChange w:id="372" w:author="Hildur Eva Sigurðardóttir" w:date="2013-08-21T21:26:00Z">
            <w:rPr>
              <w:rFonts w:cs="Times New Roman"/>
              <w:sz w:val="24"/>
              <w:szCs w:val="24"/>
            </w:rPr>
          </w:rPrChange>
        </w:rPr>
        <w:t>t ís</w:t>
      </w:r>
      <w:r w:rsidRPr="00100E06">
        <w:rPr>
          <w:rFonts w:cs="Times New Roman"/>
          <w:sz w:val="24"/>
          <w:szCs w:val="24"/>
          <w:rPrChange w:id="373" w:author="Hildur Eva Sigurðardóttir" w:date="2013-08-21T21:26:00Z">
            <w:rPr>
              <w:rFonts w:cs="Times New Roman"/>
              <w:sz w:val="24"/>
              <w:szCs w:val="24"/>
            </w:rPr>
          </w:rPrChange>
        </w:rPr>
        <w:t xml:space="preserve">lenskt sýni </w:t>
      </w:r>
      <w:r w:rsidR="00EA45E8" w:rsidRPr="00100E06">
        <w:rPr>
          <w:rFonts w:cs="Times New Roman"/>
          <w:sz w:val="24"/>
          <w:szCs w:val="24"/>
          <w:rPrChange w:id="374" w:author="Hildur Eva Sigurðardóttir" w:date="2013-08-21T21:26:00Z">
            <w:rPr>
              <w:rFonts w:cs="Times New Roman"/>
              <w:sz w:val="24"/>
              <w:szCs w:val="24"/>
            </w:rPr>
          </w:rPrChange>
        </w:rPr>
        <w:t xml:space="preserve">var ákveðið að halda sig við </w:t>
      </w:r>
      <w:proofErr w:type="spellStart"/>
      <w:r w:rsidR="00EA45E8" w:rsidRPr="00100E06">
        <w:rPr>
          <w:rFonts w:cs="Times New Roman"/>
          <w:sz w:val="24"/>
          <w:szCs w:val="24"/>
          <w:rPrChange w:id="375" w:author="Hildur Eva Sigurðardóttir" w:date="2013-08-21T21:26:00Z">
            <w:rPr>
              <w:rFonts w:cs="Times New Roman"/>
              <w:sz w:val="24"/>
              <w:szCs w:val="24"/>
            </w:rPr>
          </w:rPrChange>
        </w:rPr>
        <w:t>þær</w:t>
      </w:r>
      <w:proofErr w:type="spellEnd"/>
      <w:r w:rsidR="00EA45E8" w:rsidRPr="00100E06">
        <w:rPr>
          <w:rFonts w:cs="Times New Roman"/>
          <w:sz w:val="24"/>
          <w:szCs w:val="24"/>
          <w:rPrChange w:id="376" w:author="Hildur Eva Sigurðardóttir" w:date="2013-08-21T21:26:00Z">
            <w:rPr>
              <w:rFonts w:cs="Times New Roman"/>
              <w:sz w:val="24"/>
              <w:szCs w:val="24"/>
            </w:rPr>
          </w:rPrChange>
        </w:rPr>
        <w:t xml:space="preserve"> þrjár tegundir sem finnast í náttúru Íslands.</w:t>
      </w:r>
    </w:p>
    <w:p w:rsidR="005E3EA5" w:rsidRPr="00100E06" w:rsidRDefault="005E3EA5" w:rsidP="00C07A98">
      <w:pPr>
        <w:spacing w:before="240" w:line="360" w:lineRule="auto"/>
        <w:rPr>
          <w:rFonts w:cs="Times New Roman"/>
          <w:b/>
          <w:sz w:val="24"/>
          <w:szCs w:val="24"/>
          <w:rPrChange w:id="377" w:author="Hildur Eva Sigurðardóttir" w:date="2013-08-21T21:26:00Z">
            <w:rPr>
              <w:rFonts w:cs="Times New Roman"/>
              <w:b/>
              <w:sz w:val="24"/>
              <w:szCs w:val="24"/>
            </w:rPr>
          </w:rPrChange>
        </w:rPr>
      </w:pPr>
      <w:r w:rsidRPr="00100E06">
        <w:rPr>
          <w:rFonts w:cs="Times New Roman"/>
          <w:b/>
          <w:sz w:val="24"/>
          <w:szCs w:val="24"/>
          <w:rPrChange w:id="378" w:author="Hildur Eva Sigurðardóttir" w:date="2013-08-21T21:26:00Z">
            <w:rPr>
              <w:rFonts w:cs="Times New Roman"/>
              <w:b/>
              <w:sz w:val="24"/>
              <w:szCs w:val="24"/>
            </w:rPr>
          </w:rPrChange>
        </w:rPr>
        <w:t>Hæfniviðmið og skilningur:</w:t>
      </w:r>
    </w:p>
    <w:p w:rsidR="005E3EA5" w:rsidRPr="00100E06" w:rsidRDefault="005E3EA5" w:rsidP="00C07A98">
      <w:pPr>
        <w:spacing w:before="240" w:line="360" w:lineRule="auto"/>
        <w:rPr>
          <w:rFonts w:cs="Times New Roman"/>
          <w:sz w:val="24"/>
          <w:szCs w:val="24"/>
          <w:rPrChange w:id="379" w:author="Hildur Eva Sigurðardóttir" w:date="2013-08-21T21:26:00Z">
            <w:rPr>
              <w:rFonts w:cs="Times New Roman"/>
              <w:sz w:val="24"/>
              <w:szCs w:val="24"/>
            </w:rPr>
          </w:rPrChange>
        </w:rPr>
      </w:pPr>
      <w:r w:rsidRPr="00100E06">
        <w:rPr>
          <w:rFonts w:cs="Times New Roman"/>
          <w:sz w:val="24"/>
          <w:szCs w:val="24"/>
          <w:rPrChange w:id="380" w:author="Hildur Eva Sigurðardóttir" w:date="2013-08-21T21:26:00Z">
            <w:rPr>
              <w:rFonts w:cs="Times New Roman"/>
              <w:sz w:val="24"/>
              <w:szCs w:val="24"/>
            </w:rPr>
          </w:rPrChange>
        </w:rPr>
        <w:t>Ef farið</w:t>
      </w:r>
      <w:r w:rsidR="00805642" w:rsidRPr="00100E06">
        <w:rPr>
          <w:rFonts w:cs="Times New Roman"/>
          <w:sz w:val="24"/>
          <w:szCs w:val="24"/>
          <w:rPrChange w:id="381" w:author="Hildur Eva Sigurðardóttir" w:date="2013-08-21T21:26:00Z">
            <w:rPr>
              <w:rFonts w:cs="Times New Roman"/>
              <w:sz w:val="24"/>
              <w:szCs w:val="24"/>
            </w:rPr>
          </w:rPrChange>
        </w:rPr>
        <w:t xml:space="preserve"> er yfir allt efni vefsíðunnar,  bæði myndböndin, nemendaverkefni og tölvuleikinn </w:t>
      </w:r>
      <w:r w:rsidRPr="00100E06">
        <w:rPr>
          <w:rFonts w:cs="Times New Roman"/>
          <w:sz w:val="24"/>
          <w:szCs w:val="24"/>
          <w:rPrChange w:id="382" w:author="Hildur Eva Sigurðardóttir" w:date="2013-08-21T21:26:00Z">
            <w:rPr>
              <w:rFonts w:cs="Times New Roman"/>
              <w:sz w:val="24"/>
              <w:szCs w:val="24"/>
            </w:rPr>
          </w:rPrChange>
        </w:rPr>
        <w:t>ættu nemendur  í lokin að:</w:t>
      </w:r>
    </w:p>
    <w:p w:rsidR="005E3EA5" w:rsidRPr="00100E06" w:rsidRDefault="002C13EB" w:rsidP="00C07A98">
      <w:pPr>
        <w:spacing w:before="240" w:line="360" w:lineRule="auto"/>
        <w:rPr>
          <w:rFonts w:cs="Times New Roman"/>
          <w:sz w:val="24"/>
          <w:szCs w:val="24"/>
          <w:rPrChange w:id="383" w:author="Hildur Eva Sigurðardóttir" w:date="2013-08-21T21:26:00Z">
            <w:rPr>
              <w:rFonts w:cs="Times New Roman"/>
              <w:sz w:val="24"/>
              <w:szCs w:val="24"/>
            </w:rPr>
          </w:rPrChange>
        </w:rPr>
      </w:pPr>
      <w:r w:rsidRPr="00100E06">
        <w:rPr>
          <w:rFonts w:cs="Times New Roman"/>
          <w:sz w:val="24"/>
          <w:szCs w:val="24"/>
          <w:rPrChange w:id="384" w:author="Hildur Eva Sigurðardóttir" w:date="2013-08-21T21:26:00Z">
            <w:rPr>
              <w:rFonts w:cs="Times New Roman"/>
              <w:sz w:val="24"/>
              <w:szCs w:val="24"/>
            </w:rPr>
          </w:rPrChange>
        </w:rPr>
        <w:t>-geta</w:t>
      </w:r>
      <w:r w:rsidR="00805642" w:rsidRPr="00100E06">
        <w:rPr>
          <w:rFonts w:cs="Times New Roman"/>
          <w:sz w:val="24"/>
          <w:szCs w:val="24"/>
          <w:rPrChange w:id="385" w:author="Hildur Eva Sigurðardóttir" w:date="2013-08-21T21:26:00Z">
            <w:rPr>
              <w:rFonts w:cs="Times New Roman"/>
              <w:sz w:val="24"/>
              <w:szCs w:val="24"/>
            </w:rPr>
          </w:rPrChange>
        </w:rPr>
        <w:t xml:space="preserve"> </w:t>
      </w:r>
      <w:r w:rsidR="002C4574" w:rsidRPr="00100E06">
        <w:rPr>
          <w:rFonts w:cs="Times New Roman"/>
          <w:sz w:val="24"/>
          <w:szCs w:val="24"/>
          <w:rPrChange w:id="386" w:author="Hildur Eva Sigurðardóttir" w:date="2013-08-21T21:26:00Z">
            <w:rPr>
              <w:rFonts w:cs="Times New Roman"/>
              <w:sz w:val="24"/>
              <w:szCs w:val="24"/>
            </w:rPr>
          </w:rPrChange>
        </w:rPr>
        <w:t xml:space="preserve">skilið og </w:t>
      </w:r>
      <w:proofErr w:type="spellStart"/>
      <w:r w:rsidR="00805642" w:rsidRPr="00100E06">
        <w:rPr>
          <w:rFonts w:cs="Times New Roman"/>
          <w:sz w:val="24"/>
          <w:szCs w:val="24"/>
          <w:rPrChange w:id="387" w:author="Hildur Eva Sigurðardóttir" w:date="2013-08-21T21:26:00Z">
            <w:rPr>
              <w:rFonts w:cs="Times New Roman"/>
              <w:sz w:val="24"/>
              <w:szCs w:val="24"/>
            </w:rPr>
          </w:rPrChange>
        </w:rPr>
        <w:t>rætt</w:t>
      </w:r>
      <w:proofErr w:type="spellEnd"/>
      <w:r w:rsidR="00805642" w:rsidRPr="00100E06">
        <w:rPr>
          <w:rFonts w:cs="Times New Roman"/>
          <w:sz w:val="24"/>
          <w:szCs w:val="24"/>
          <w:rPrChange w:id="388" w:author="Hildur Eva Sigurðardóttir" w:date="2013-08-21T21:26:00Z">
            <w:rPr>
              <w:rFonts w:cs="Times New Roman"/>
              <w:sz w:val="24"/>
              <w:szCs w:val="24"/>
            </w:rPr>
          </w:rPrChange>
        </w:rPr>
        <w:t xml:space="preserve"> </w:t>
      </w:r>
      <w:proofErr w:type="spellStart"/>
      <w:r w:rsidR="00805642" w:rsidRPr="00100E06">
        <w:rPr>
          <w:rFonts w:cs="Times New Roman"/>
          <w:sz w:val="24"/>
          <w:szCs w:val="24"/>
          <w:rPrChange w:id="389" w:author="Hildur Eva Sigurðardóttir" w:date="2013-08-21T21:26:00Z">
            <w:rPr>
              <w:rFonts w:cs="Times New Roman"/>
              <w:sz w:val="24"/>
              <w:szCs w:val="24"/>
            </w:rPr>
          </w:rPrChange>
        </w:rPr>
        <w:t>CarbFix</w:t>
      </w:r>
      <w:proofErr w:type="spellEnd"/>
      <w:r w:rsidR="00805642" w:rsidRPr="00100E06">
        <w:rPr>
          <w:rFonts w:cs="Times New Roman"/>
          <w:sz w:val="24"/>
          <w:szCs w:val="24"/>
          <w:rPrChange w:id="390" w:author="Hildur Eva Sigurðardóttir" w:date="2013-08-21T21:26:00Z">
            <w:rPr>
              <w:rFonts w:cs="Times New Roman"/>
              <w:sz w:val="24"/>
              <w:szCs w:val="24"/>
            </w:rPr>
          </w:rPrChange>
        </w:rPr>
        <w:t xml:space="preserve"> ferlið og tilgang</w:t>
      </w:r>
      <w:r w:rsidRPr="00100E06">
        <w:rPr>
          <w:rFonts w:cs="Times New Roman"/>
          <w:sz w:val="24"/>
          <w:szCs w:val="24"/>
          <w:rPrChange w:id="391" w:author="Hildur Eva Sigurðardóttir" w:date="2013-08-21T21:26:00Z">
            <w:rPr>
              <w:rFonts w:cs="Times New Roman"/>
              <w:sz w:val="24"/>
              <w:szCs w:val="24"/>
            </w:rPr>
          </w:rPrChange>
        </w:rPr>
        <w:t xml:space="preserve"> þess</w:t>
      </w:r>
    </w:p>
    <w:p w:rsidR="002C13EB" w:rsidRPr="00100E06" w:rsidRDefault="002C13EB" w:rsidP="00C07A98">
      <w:pPr>
        <w:spacing w:before="240" w:line="360" w:lineRule="auto"/>
        <w:rPr>
          <w:rFonts w:cs="Times New Roman"/>
          <w:sz w:val="24"/>
          <w:szCs w:val="24"/>
          <w:rPrChange w:id="392" w:author="Hildur Eva Sigurðardóttir" w:date="2013-08-21T21:26:00Z">
            <w:rPr>
              <w:rFonts w:cs="Times New Roman"/>
              <w:sz w:val="24"/>
              <w:szCs w:val="24"/>
            </w:rPr>
          </w:rPrChange>
        </w:rPr>
      </w:pPr>
      <w:r w:rsidRPr="00100E06">
        <w:rPr>
          <w:rFonts w:cs="Times New Roman"/>
          <w:sz w:val="24"/>
          <w:szCs w:val="24"/>
          <w:rPrChange w:id="393" w:author="Hildur Eva Sigurðardóttir" w:date="2013-08-21T21:26:00Z">
            <w:rPr>
              <w:rFonts w:cs="Times New Roman"/>
              <w:sz w:val="24"/>
              <w:szCs w:val="24"/>
            </w:rPr>
          </w:rPrChange>
        </w:rPr>
        <w:t>-</w:t>
      </w:r>
      <w:r w:rsidR="00CF1752" w:rsidRPr="00100E06">
        <w:rPr>
          <w:rFonts w:cs="Times New Roman"/>
          <w:sz w:val="24"/>
          <w:szCs w:val="24"/>
          <w:rPrChange w:id="394" w:author="Hildur Eva Sigurðardóttir" w:date="2013-08-21T21:26:00Z">
            <w:rPr>
              <w:rFonts w:cs="Times New Roman"/>
              <w:sz w:val="24"/>
              <w:szCs w:val="24"/>
            </w:rPr>
          </w:rPrChange>
        </w:rPr>
        <w:t>g</w:t>
      </w:r>
      <w:r w:rsidRPr="00100E06">
        <w:rPr>
          <w:rFonts w:cs="Times New Roman"/>
          <w:sz w:val="24"/>
          <w:szCs w:val="24"/>
          <w:rPrChange w:id="395" w:author="Hildur Eva Sigurðardóttir" w:date="2013-08-21T21:26:00Z">
            <w:rPr>
              <w:rFonts w:cs="Times New Roman"/>
              <w:sz w:val="24"/>
              <w:szCs w:val="24"/>
            </w:rPr>
          </w:rPrChange>
        </w:rPr>
        <w:t>eta skilið og útskýrt hvað kolefni er og hvar þar fyrirfinnst</w:t>
      </w:r>
    </w:p>
    <w:p w:rsidR="002C13EB" w:rsidRPr="00100E06" w:rsidRDefault="002C13EB" w:rsidP="00C07A98">
      <w:pPr>
        <w:spacing w:before="240" w:line="360" w:lineRule="auto"/>
        <w:rPr>
          <w:rFonts w:cs="Times New Roman"/>
          <w:sz w:val="24"/>
          <w:szCs w:val="24"/>
          <w:rPrChange w:id="396" w:author="Hildur Eva Sigurðardóttir" w:date="2013-08-21T21:26:00Z">
            <w:rPr>
              <w:rFonts w:cs="Times New Roman"/>
              <w:sz w:val="24"/>
              <w:szCs w:val="24"/>
            </w:rPr>
          </w:rPrChange>
        </w:rPr>
      </w:pPr>
      <w:r w:rsidRPr="00100E06">
        <w:rPr>
          <w:rFonts w:cs="Times New Roman"/>
          <w:sz w:val="24"/>
          <w:szCs w:val="24"/>
          <w:rPrChange w:id="397" w:author="Hildur Eva Sigurðardóttir" w:date="2013-08-21T21:26:00Z">
            <w:rPr>
              <w:rFonts w:cs="Times New Roman"/>
              <w:sz w:val="24"/>
              <w:szCs w:val="24"/>
            </w:rPr>
          </w:rPrChange>
        </w:rPr>
        <w:t>-</w:t>
      </w:r>
      <w:r w:rsidR="00CF1752" w:rsidRPr="00100E06">
        <w:rPr>
          <w:rFonts w:cs="Times New Roman"/>
          <w:sz w:val="24"/>
          <w:szCs w:val="24"/>
          <w:rPrChange w:id="398" w:author="Hildur Eva Sigurðardóttir" w:date="2013-08-21T21:26:00Z">
            <w:rPr>
              <w:rFonts w:cs="Times New Roman"/>
              <w:sz w:val="24"/>
              <w:szCs w:val="24"/>
            </w:rPr>
          </w:rPrChange>
        </w:rPr>
        <w:t>g</w:t>
      </w:r>
      <w:r w:rsidRPr="00100E06">
        <w:rPr>
          <w:rFonts w:cs="Times New Roman"/>
          <w:sz w:val="24"/>
          <w:szCs w:val="24"/>
          <w:rPrChange w:id="399" w:author="Hildur Eva Sigurðardóttir" w:date="2013-08-21T21:26:00Z">
            <w:rPr>
              <w:rFonts w:cs="Times New Roman"/>
              <w:sz w:val="24"/>
              <w:szCs w:val="24"/>
            </w:rPr>
          </w:rPrChange>
        </w:rPr>
        <w:t>eta tjáð sig um ástæður og afleiðingar loftslagsvandans</w:t>
      </w:r>
    </w:p>
    <w:p w:rsidR="002C13EB" w:rsidRPr="00100E06" w:rsidRDefault="002C13EB" w:rsidP="00C07A98">
      <w:pPr>
        <w:spacing w:before="240" w:line="360" w:lineRule="auto"/>
        <w:rPr>
          <w:rFonts w:cs="Times New Roman"/>
          <w:i/>
          <w:sz w:val="24"/>
          <w:szCs w:val="24"/>
          <w:rPrChange w:id="400" w:author="Hildur Eva Sigurðardóttir" w:date="2013-08-21T21:26:00Z">
            <w:rPr>
              <w:rFonts w:cs="Times New Roman"/>
              <w:i/>
              <w:sz w:val="24"/>
              <w:szCs w:val="24"/>
            </w:rPr>
          </w:rPrChange>
        </w:rPr>
      </w:pPr>
      <w:r w:rsidRPr="00100E06">
        <w:rPr>
          <w:rFonts w:cs="Times New Roman"/>
          <w:sz w:val="24"/>
          <w:szCs w:val="24"/>
          <w:rPrChange w:id="401" w:author="Hildur Eva Sigurðardóttir" w:date="2013-08-21T21:26:00Z">
            <w:rPr>
              <w:rFonts w:cs="Times New Roman"/>
              <w:sz w:val="24"/>
              <w:szCs w:val="24"/>
            </w:rPr>
          </w:rPrChange>
        </w:rPr>
        <w:t>-</w:t>
      </w:r>
      <w:r w:rsidR="002C4574" w:rsidRPr="00100E06">
        <w:rPr>
          <w:rFonts w:cs="Times New Roman"/>
          <w:sz w:val="24"/>
          <w:szCs w:val="24"/>
          <w:rPrChange w:id="402" w:author="Hildur Eva Sigurðardóttir" w:date="2013-08-21T21:26:00Z">
            <w:rPr>
              <w:rFonts w:cs="Times New Roman"/>
              <w:sz w:val="24"/>
              <w:szCs w:val="24"/>
            </w:rPr>
          </w:rPrChange>
        </w:rPr>
        <w:t xml:space="preserve">geta </w:t>
      </w:r>
      <w:r w:rsidR="00CF1752" w:rsidRPr="00100E06">
        <w:rPr>
          <w:rFonts w:cs="Times New Roman"/>
          <w:sz w:val="24"/>
          <w:szCs w:val="24"/>
          <w:rPrChange w:id="403" w:author="Hildur Eva Sigurðardóttir" w:date="2013-08-21T21:26:00Z">
            <w:rPr>
              <w:rFonts w:cs="Times New Roman"/>
              <w:sz w:val="24"/>
              <w:szCs w:val="24"/>
            </w:rPr>
          </w:rPrChange>
        </w:rPr>
        <w:t>f</w:t>
      </w:r>
      <w:r w:rsidRPr="00100E06">
        <w:rPr>
          <w:rFonts w:cs="Times New Roman"/>
          <w:sz w:val="24"/>
          <w:szCs w:val="24"/>
          <w:rPrChange w:id="404" w:author="Hildur Eva Sigurðardóttir" w:date="2013-08-21T21:26:00Z">
            <w:rPr>
              <w:rFonts w:cs="Times New Roman"/>
              <w:sz w:val="24"/>
              <w:szCs w:val="24"/>
            </w:rPr>
          </w:rPrChange>
        </w:rPr>
        <w:t>undið úrlausnir á fyrrnefndum vanda.</w:t>
      </w:r>
    </w:p>
    <w:p w:rsidR="00A223C0" w:rsidRPr="00100E06" w:rsidRDefault="00A223C0" w:rsidP="00C07A98">
      <w:pPr>
        <w:tabs>
          <w:tab w:val="left" w:pos="709"/>
        </w:tabs>
        <w:spacing w:before="240" w:line="360" w:lineRule="auto"/>
        <w:rPr>
          <w:rFonts w:cs="Times New Roman"/>
          <w:sz w:val="24"/>
          <w:szCs w:val="24"/>
          <w:rPrChange w:id="405" w:author="Hildur Eva Sigurðardóttir" w:date="2013-08-21T21:26:00Z">
            <w:rPr>
              <w:rFonts w:cs="Times New Roman"/>
              <w:sz w:val="24"/>
              <w:szCs w:val="24"/>
            </w:rPr>
          </w:rPrChange>
        </w:rPr>
      </w:pPr>
    </w:p>
    <w:p w:rsidR="002D54AE" w:rsidRPr="00100E06" w:rsidRDefault="00F445B0" w:rsidP="00C07A98">
      <w:pPr>
        <w:spacing w:line="360" w:lineRule="auto"/>
        <w:rPr>
          <w:sz w:val="24"/>
          <w:szCs w:val="24"/>
          <w:rPrChange w:id="406" w:author="Hildur Eva Sigurðardóttir" w:date="2013-08-21T21:26:00Z">
            <w:rPr>
              <w:sz w:val="24"/>
              <w:szCs w:val="24"/>
            </w:rPr>
          </w:rPrChange>
        </w:rPr>
      </w:pPr>
      <w:commentRangeStart w:id="407"/>
      <w:commentRangeStart w:id="408"/>
      <w:proofErr w:type="spellStart"/>
      <w:r w:rsidRPr="00100E06">
        <w:rPr>
          <w:sz w:val="24"/>
          <w:szCs w:val="24"/>
          <w:rPrChange w:id="409" w:author="Hildur Eva Sigurðardóttir" w:date="2013-08-21T21:26:00Z">
            <w:rPr>
              <w:sz w:val="24"/>
              <w:szCs w:val="24"/>
            </w:rPr>
          </w:rPrChange>
        </w:rPr>
        <w:t>Ath</w:t>
      </w:r>
      <w:commentRangeEnd w:id="407"/>
      <w:proofErr w:type="spellEnd"/>
      <w:r w:rsidR="002C4574" w:rsidRPr="00100E06">
        <w:rPr>
          <w:rStyle w:val="CommentReference"/>
          <w:rFonts w:eastAsia="WenQuanYi Micro Hei" w:cs="Calibri"/>
          <w:kern w:val="1"/>
          <w:sz w:val="24"/>
          <w:szCs w:val="24"/>
          <w:lang w:val="en-US" w:eastAsia="ar-SA"/>
          <w:rPrChange w:id="410" w:author="Hildur Eva Sigurðardóttir" w:date="2013-08-21T21:26:00Z">
            <w:rPr>
              <w:rStyle w:val="CommentReference"/>
              <w:rFonts w:ascii="Calibri" w:eastAsia="WenQuanYi Micro Hei" w:hAnsi="Calibri" w:cs="Calibri"/>
              <w:color w:val="00000A"/>
              <w:kern w:val="1"/>
              <w:lang w:val="en-US" w:eastAsia="ar-SA"/>
            </w:rPr>
          </w:rPrChange>
        </w:rPr>
        <w:commentReference w:id="407"/>
      </w:r>
      <w:r w:rsidRPr="00100E06">
        <w:rPr>
          <w:sz w:val="24"/>
          <w:szCs w:val="24"/>
        </w:rPr>
        <w:t>!</w:t>
      </w:r>
      <w:commentRangeEnd w:id="408"/>
      <w:r w:rsidR="00100E06" w:rsidRPr="00100E06">
        <w:rPr>
          <w:rStyle w:val="CommentReference"/>
          <w:rFonts w:eastAsia="WenQuanYi Micro Hei" w:cs="Calibri"/>
          <w:kern w:val="1"/>
          <w:sz w:val="24"/>
          <w:szCs w:val="24"/>
          <w:lang w:val="en-US" w:eastAsia="ar-SA"/>
          <w:rPrChange w:id="411" w:author="Hildur Eva Sigurðardóttir" w:date="2013-08-21T21:26:00Z">
            <w:rPr>
              <w:rStyle w:val="CommentReference"/>
              <w:rFonts w:ascii="Calibri" w:eastAsia="WenQuanYi Micro Hei" w:hAnsi="Calibri" w:cs="Calibri"/>
              <w:color w:val="00000A"/>
              <w:kern w:val="1"/>
              <w:lang w:val="en-US" w:eastAsia="ar-SA"/>
            </w:rPr>
          </w:rPrChange>
        </w:rPr>
        <w:commentReference w:id="408"/>
      </w:r>
      <w:r w:rsidRPr="00100E06">
        <w:rPr>
          <w:sz w:val="24"/>
          <w:szCs w:val="24"/>
        </w:rPr>
        <w:t xml:space="preserve"> Þegar talað er um að framleiða orku þá er átt við þá framleiðslu sem fer í gegnum virkjanir og orkuver, í formi  </w:t>
      </w:r>
      <w:r w:rsidR="00295F10" w:rsidRPr="00A95942">
        <w:rPr>
          <w:sz w:val="24"/>
          <w:szCs w:val="24"/>
        </w:rPr>
        <w:t xml:space="preserve">rafmagns, heita vatnsins o.fl. </w:t>
      </w:r>
      <w:r w:rsidR="00295F10" w:rsidRPr="00100E06">
        <w:rPr>
          <w:sz w:val="24"/>
          <w:szCs w:val="24"/>
          <w:rPrChange w:id="412" w:author="Hildur Eva Sigurðardóttir" w:date="2013-08-21T21:26:00Z">
            <w:rPr>
              <w:color w:val="FF0000"/>
              <w:sz w:val="24"/>
              <w:szCs w:val="24"/>
            </w:rPr>
          </w:rPrChange>
        </w:rPr>
        <w:t>U</w:t>
      </w:r>
      <w:r w:rsidRPr="00100E06">
        <w:rPr>
          <w:sz w:val="24"/>
          <w:szCs w:val="24"/>
        </w:rPr>
        <w:t>ppruni orkunnar getur</w:t>
      </w:r>
      <w:r w:rsidRPr="00A95942">
        <w:rPr>
          <w:sz w:val="24"/>
          <w:szCs w:val="24"/>
        </w:rPr>
        <w:t xml:space="preserve"> verið ólíkur en útkoman sú sama</w:t>
      </w:r>
      <w:r w:rsidR="00295F10" w:rsidRPr="00A5233D">
        <w:rPr>
          <w:sz w:val="24"/>
          <w:szCs w:val="24"/>
        </w:rPr>
        <w:t xml:space="preserve"> </w:t>
      </w:r>
      <w:r w:rsidRPr="00100E06">
        <w:rPr>
          <w:sz w:val="24"/>
          <w:szCs w:val="24"/>
          <w:rPrChange w:id="413" w:author="Hildur Eva Sigurðardóttir" w:date="2013-08-21T21:26:00Z">
            <w:rPr>
              <w:sz w:val="24"/>
              <w:szCs w:val="24"/>
            </w:rPr>
          </w:rPrChange>
        </w:rPr>
        <w:t>- nýtanleg orka fyrir neytendur.  Við erum því ekki að útskýra orku út frá eðlisfræðilegum hugtökum</w:t>
      </w:r>
      <w:r w:rsidR="002C4574" w:rsidRPr="00100E06">
        <w:rPr>
          <w:sz w:val="24"/>
          <w:szCs w:val="24"/>
          <w:rPrChange w:id="414" w:author="Hildur Eva Sigurðardóttir" w:date="2013-08-21T21:26:00Z">
            <w:rPr>
              <w:sz w:val="24"/>
              <w:szCs w:val="24"/>
            </w:rPr>
          </w:rPrChange>
        </w:rPr>
        <w:t>.</w:t>
      </w:r>
    </w:p>
    <w:p w:rsidR="002D54AE" w:rsidRPr="00100E06" w:rsidRDefault="002D54AE" w:rsidP="00C07A98">
      <w:pPr>
        <w:spacing w:line="360" w:lineRule="auto"/>
        <w:rPr>
          <w:sz w:val="24"/>
          <w:szCs w:val="24"/>
          <w:rPrChange w:id="415" w:author="Hildur Eva Sigurðardóttir" w:date="2013-08-21T21:26:00Z">
            <w:rPr/>
          </w:rPrChange>
        </w:rPr>
      </w:pPr>
    </w:p>
    <w:p w:rsidR="002D54AE" w:rsidRPr="00100E06" w:rsidRDefault="002D54AE" w:rsidP="00C07A98">
      <w:pPr>
        <w:spacing w:line="360" w:lineRule="auto"/>
        <w:rPr>
          <w:sz w:val="24"/>
          <w:szCs w:val="24"/>
          <w:rPrChange w:id="416" w:author="Hildur Eva Sigurðardóttir" w:date="2013-08-21T21:26:00Z">
            <w:rPr/>
          </w:rPrChange>
        </w:rPr>
      </w:pPr>
    </w:p>
    <w:sectPr w:rsidR="002D54AE" w:rsidRPr="00100E06" w:rsidSect="00F839B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Allyson" w:date="2013-08-21T11:38:00Z" w:initials="A">
    <w:p w:rsidR="00FE2FAF" w:rsidRDefault="00FE2FAF" w:rsidP="002D54AE">
      <w:pPr>
        <w:pStyle w:val="CommentText"/>
      </w:pPr>
      <w:r>
        <w:rPr>
          <w:rStyle w:val="CommentReference"/>
        </w:rPr>
        <w:annotationRef/>
      </w:r>
      <w:proofErr w:type="spellStart"/>
      <w:r>
        <w:t>Fræðsl</w:t>
      </w:r>
      <w:r w:rsidR="00EA0A85">
        <w:t>u</w:t>
      </w:r>
      <w:r>
        <w:t>vefur</w:t>
      </w:r>
      <w:proofErr w:type="spellEnd"/>
      <w:r>
        <w:t>??</w:t>
      </w:r>
    </w:p>
  </w:comment>
  <w:comment w:id="38" w:author="Hildur Eva Sigurðardóttir" w:date="2013-08-21T11:38:00Z" w:initials="HES">
    <w:p w:rsidR="00630398" w:rsidRDefault="00630398">
      <w:pPr>
        <w:pStyle w:val="CommentText"/>
      </w:pPr>
      <w:r>
        <w:rPr>
          <w:rStyle w:val="CommentReference"/>
        </w:rPr>
        <w:annotationRef/>
      </w:r>
      <w:proofErr w:type="spellStart"/>
      <w:r>
        <w:t>Þessir</w:t>
      </w:r>
      <w:proofErr w:type="spellEnd"/>
      <w:r>
        <w:t xml:space="preserve"> </w:t>
      </w:r>
      <w:proofErr w:type="spellStart"/>
      <w:r>
        <w:t>punktar</w:t>
      </w:r>
      <w:proofErr w:type="spellEnd"/>
      <w:r>
        <w:t xml:space="preserve"> </w:t>
      </w:r>
      <w:proofErr w:type="spellStart"/>
      <w:r>
        <w:t>eru</w:t>
      </w:r>
      <w:proofErr w:type="spellEnd"/>
      <w:r>
        <w:t xml:space="preserve"> </w:t>
      </w:r>
      <w:proofErr w:type="spellStart"/>
      <w:r>
        <w:t>teknir</w:t>
      </w:r>
      <w:proofErr w:type="spellEnd"/>
      <w:r>
        <w:t xml:space="preserve"> </w:t>
      </w:r>
      <w:proofErr w:type="spellStart"/>
      <w:r>
        <w:t>orðréttir</w:t>
      </w:r>
      <w:proofErr w:type="spellEnd"/>
      <w:r>
        <w:t xml:space="preserve"> </w:t>
      </w:r>
      <w:proofErr w:type="spellStart"/>
      <w:r>
        <w:t>af</w:t>
      </w:r>
      <w:proofErr w:type="spellEnd"/>
      <w:r>
        <w:t xml:space="preserve"> </w:t>
      </w:r>
      <w:proofErr w:type="spellStart"/>
      <w:r>
        <w:t>fræðsluvef</w:t>
      </w:r>
      <w:proofErr w:type="spellEnd"/>
      <w:r>
        <w:t xml:space="preserve"> </w:t>
      </w:r>
      <w:proofErr w:type="spellStart"/>
      <w:r>
        <w:t>Orkuveitunnar</w:t>
      </w:r>
      <w:proofErr w:type="spellEnd"/>
      <w:r>
        <w:t xml:space="preserve">. </w:t>
      </w:r>
      <w:proofErr w:type="spellStart"/>
      <w:r>
        <w:t>Væri</w:t>
      </w:r>
      <w:proofErr w:type="spellEnd"/>
      <w:r>
        <w:t xml:space="preserve"> </w:t>
      </w:r>
      <w:proofErr w:type="spellStart"/>
      <w:r>
        <w:t>rétt</w:t>
      </w:r>
      <w:proofErr w:type="spellEnd"/>
      <w:r>
        <w:t xml:space="preserve"> </w:t>
      </w:r>
      <w:proofErr w:type="spellStart"/>
      <w:r>
        <w:t>að</w:t>
      </w:r>
      <w:proofErr w:type="spellEnd"/>
      <w:r>
        <w:t xml:space="preserve"> </w:t>
      </w:r>
      <w:proofErr w:type="spellStart"/>
      <w:r>
        <w:t>endurorða</w:t>
      </w:r>
      <w:proofErr w:type="spellEnd"/>
      <w:r>
        <w:t xml:space="preserve"> </w:t>
      </w:r>
      <w:proofErr w:type="spellStart"/>
      <w:r>
        <w:t>þá</w:t>
      </w:r>
      <w:proofErr w:type="spellEnd"/>
      <w:r>
        <w:t>?</w:t>
      </w:r>
    </w:p>
  </w:comment>
  <w:comment w:id="40" w:author="Allyson" w:date="2013-08-21T11:38:00Z" w:initials="A">
    <w:p w:rsidR="00781A5D" w:rsidRDefault="00781A5D">
      <w:pPr>
        <w:pStyle w:val="CommentText"/>
      </w:pPr>
      <w:r>
        <w:rPr>
          <w:rStyle w:val="CommentReference"/>
        </w:rPr>
        <w:annotationRef/>
      </w:r>
      <w:proofErr w:type="spellStart"/>
      <w:r>
        <w:t>Eitthvað</w:t>
      </w:r>
      <w:proofErr w:type="spellEnd"/>
      <w:r>
        <w:t xml:space="preserve"> </w:t>
      </w:r>
      <w:proofErr w:type="spellStart"/>
      <w:r>
        <w:t>endurtekning</w:t>
      </w:r>
      <w:proofErr w:type="spellEnd"/>
      <w:r>
        <w:t xml:space="preserve"> </w:t>
      </w:r>
      <w:proofErr w:type="spellStart"/>
      <w:r>
        <w:t>hér</w:t>
      </w:r>
      <w:proofErr w:type="spellEnd"/>
      <w:r>
        <w:t xml:space="preserve"> í </w:t>
      </w:r>
      <w:proofErr w:type="spellStart"/>
      <w:r>
        <w:t>þessu</w:t>
      </w:r>
      <w:proofErr w:type="spellEnd"/>
      <w:r>
        <w:t xml:space="preserve"> </w:t>
      </w:r>
      <w:proofErr w:type="spellStart"/>
      <w:r>
        <w:t>efnisgrein</w:t>
      </w:r>
      <w:proofErr w:type="spellEnd"/>
      <w:r>
        <w:t xml:space="preserve"> </w:t>
      </w:r>
      <w:proofErr w:type="spellStart"/>
      <w:r>
        <w:t>við</w:t>
      </w:r>
      <w:proofErr w:type="spellEnd"/>
      <w:r>
        <w:t xml:space="preserve"> </w:t>
      </w:r>
      <w:proofErr w:type="spellStart"/>
      <w:r>
        <w:t>efni</w:t>
      </w:r>
      <w:proofErr w:type="spellEnd"/>
      <w:r>
        <w:t xml:space="preserve"> </w:t>
      </w:r>
      <w:proofErr w:type="spellStart"/>
      <w:r>
        <w:t>sem</w:t>
      </w:r>
      <w:proofErr w:type="spellEnd"/>
      <w:r>
        <w:t xml:space="preserve"> </w:t>
      </w:r>
      <w:proofErr w:type="spellStart"/>
      <w:r>
        <w:t>er</w:t>
      </w:r>
      <w:proofErr w:type="spellEnd"/>
      <w:r>
        <w:t xml:space="preserve"> </w:t>
      </w:r>
      <w:proofErr w:type="spellStart"/>
      <w:r>
        <w:t>komið</w:t>
      </w:r>
      <w:proofErr w:type="spellEnd"/>
    </w:p>
  </w:comment>
  <w:comment w:id="43" w:author="Allyson" w:date="2013-08-21T11:38:00Z" w:initials="A">
    <w:p w:rsidR="00781A5D" w:rsidRDefault="00781A5D">
      <w:pPr>
        <w:pStyle w:val="CommentText"/>
      </w:pPr>
      <w:r>
        <w:rPr>
          <w:rStyle w:val="CommentReference"/>
        </w:rPr>
        <w:annotationRef/>
      </w:r>
      <w:proofErr w:type="spellStart"/>
      <w:r>
        <w:t>Stundum</w:t>
      </w:r>
      <w:proofErr w:type="spellEnd"/>
      <w:r>
        <w:t xml:space="preserve"> </w:t>
      </w:r>
      <w:proofErr w:type="spellStart"/>
      <w:r>
        <w:t>er</w:t>
      </w:r>
      <w:proofErr w:type="spellEnd"/>
      <w:r>
        <w:t xml:space="preserve"> </w:t>
      </w:r>
      <w:proofErr w:type="spellStart"/>
      <w:r>
        <w:t>bandstrík</w:t>
      </w:r>
      <w:proofErr w:type="spellEnd"/>
      <w:r>
        <w:t xml:space="preserve">, </w:t>
      </w:r>
      <w:proofErr w:type="spellStart"/>
      <w:r>
        <w:t>stundum</w:t>
      </w:r>
      <w:proofErr w:type="spellEnd"/>
      <w:r>
        <w:t xml:space="preserve"> </w:t>
      </w:r>
      <w:proofErr w:type="spellStart"/>
      <w:r>
        <w:t>ekki</w:t>
      </w:r>
      <w:proofErr w:type="spellEnd"/>
    </w:p>
  </w:comment>
  <w:comment w:id="46" w:author="Allyson" w:date="2013-08-21T11:38:00Z" w:initials="A">
    <w:p w:rsidR="00C07A98" w:rsidRDefault="00C07A98">
      <w:pPr>
        <w:pStyle w:val="CommentText"/>
      </w:pPr>
      <w:r>
        <w:rPr>
          <w:rStyle w:val="CommentReference"/>
        </w:rPr>
        <w:annotationRef/>
      </w:r>
      <w:proofErr w:type="spellStart"/>
      <w:r>
        <w:t>Kannski</w:t>
      </w:r>
      <w:proofErr w:type="spellEnd"/>
      <w:r>
        <w:t xml:space="preserve"> </w:t>
      </w:r>
      <w:proofErr w:type="spellStart"/>
      <w:r>
        <w:t>betri</w:t>
      </w:r>
      <w:proofErr w:type="spellEnd"/>
      <w:r>
        <w:t xml:space="preserve"> </w:t>
      </w:r>
      <w:proofErr w:type="spellStart"/>
      <w:r>
        <w:t>að</w:t>
      </w:r>
      <w:proofErr w:type="spellEnd"/>
      <w:r>
        <w:t xml:space="preserve"> </w:t>
      </w:r>
      <w:proofErr w:type="spellStart"/>
      <w:r>
        <w:t>segja</w:t>
      </w:r>
      <w:proofErr w:type="spellEnd"/>
      <w:r>
        <w:t xml:space="preserve"> </w:t>
      </w:r>
      <w:proofErr w:type="spellStart"/>
      <w:r>
        <w:t>umhverfismál</w:t>
      </w:r>
      <w:proofErr w:type="spellEnd"/>
    </w:p>
  </w:comment>
  <w:comment w:id="117" w:author="Tumi Tomasson" w:date="2013-08-21T11:38:00Z" w:initials="TT">
    <w:p w:rsidR="008C4E3B" w:rsidRDefault="008C4E3B">
      <w:pPr>
        <w:pStyle w:val="CommentText"/>
      </w:pPr>
      <w:r>
        <w:rPr>
          <w:rStyle w:val="CommentReference"/>
        </w:rPr>
        <w:annotationRef/>
      </w:r>
      <w:proofErr w:type="spellStart"/>
      <w:r>
        <w:t>Efnafræði</w:t>
      </w:r>
      <w:proofErr w:type="spellEnd"/>
      <w:r>
        <w:t>?</w:t>
      </w:r>
    </w:p>
  </w:comment>
  <w:comment w:id="120" w:author="Hildur Eva Sigurðardóttir" w:date="2013-08-21T11:38:00Z" w:initials="HES">
    <w:p w:rsidR="00C2763C" w:rsidRDefault="00C2763C">
      <w:pPr>
        <w:pStyle w:val="CommentText"/>
      </w:pPr>
      <w:r>
        <w:rPr>
          <w:rStyle w:val="CommentReference"/>
        </w:rPr>
        <w:annotationRef/>
      </w:r>
      <w:proofErr w:type="spellStart"/>
      <w:r>
        <w:t>Ég</w:t>
      </w:r>
      <w:proofErr w:type="spellEnd"/>
      <w:r>
        <w:t xml:space="preserve"> </w:t>
      </w:r>
      <w:proofErr w:type="spellStart"/>
      <w:r>
        <w:t>tók</w:t>
      </w:r>
      <w:proofErr w:type="spellEnd"/>
      <w:r>
        <w:t xml:space="preserve"> </w:t>
      </w:r>
      <w:proofErr w:type="spellStart"/>
      <w:r>
        <w:t>þessi</w:t>
      </w:r>
      <w:proofErr w:type="spellEnd"/>
      <w:r>
        <w:t xml:space="preserve"> </w:t>
      </w:r>
      <w:proofErr w:type="spellStart"/>
      <w:r>
        <w:t>heiti</w:t>
      </w:r>
      <w:proofErr w:type="spellEnd"/>
      <w:r>
        <w:t xml:space="preserve"> </w:t>
      </w:r>
      <w:proofErr w:type="spellStart"/>
      <w:r>
        <w:t>úr</w:t>
      </w:r>
      <w:proofErr w:type="spellEnd"/>
      <w:r>
        <w:t xml:space="preserve"> </w:t>
      </w:r>
      <w:proofErr w:type="spellStart"/>
      <w:r>
        <w:t>upptalningu</w:t>
      </w:r>
      <w:proofErr w:type="spellEnd"/>
      <w:r>
        <w:t xml:space="preserve"> </w:t>
      </w:r>
      <w:proofErr w:type="spellStart"/>
      <w:r>
        <w:t>af</w:t>
      </w:r>
      <w:proofErr w:type="spellEnd"/>
      <w:r>
        <w:t xml:space="preserve"> </w:t>
      </w:r>
      <w:proofErr w:type="spellStart"/>
      <w:r>
        <w:t>bls</w:t>
      </w:r>
      <w:proofErr w:type="spellEnd"/>
      <w:r>
        <w:t xml:space="preserve"> 167 </w:t>
      </w:r>
      <w:proofErr w:type="spellStart"/>
      <w:r>
        <w:t>úr</w:t>
      </w:r>
      <w:proofErr w:type="spellEnd"/>
      <w:r>
        <w:t xml:space="preserve"> </w:t>
      </w:r>
      <w:proofErr w:type="spellStart"/>
      <w:r>
        <w:t>námskránni</w:t>
      </w:r>
      <w:proofErr w:type="spellEnd"/>
      <w:r>
        <w:t xml:space="preserve">. </w:t>
      </w:r>
      <w:proofErr w:type="spellStart"/>
      <w:r>
        <w:t>Þar</w:t>
      </w:r>
      <w:proofErr w:type="spellEnd"/>
      <w:r>
        <w:t xml:space="preserve"> </w:t>
      </w:r>
      <w:proofErr w:type="spellStart"/>
      <w:r>
        <w:t>var</w:t>
      </w:r>
      <w:proofErr w:type="spellEnd"/>
      <w:r>
        <w:t xml:space="preserve"> </w:t>
      </w:r>
      <w:proofErr w:type="spellStart"/>
      <w:r>
        <w:t>ekkert</w:t>
      </w:r>
      <w:proofErr w:type="spellEnd"/>
      <w:r>
        <w:t xml:space="preserve"> </w:t>
      </w:r>
      <w:proofErr w:type="spellStart"/>
      <w:r>
        <w:t>minnst</w:t>
      </w:r>
      <w:proofErr w:type="spellEnd"/>
      <w:r>
        <w:t xml:space="preserve"> á </w:t>
      </w:r>
      <w:proofErr w:type="spellStart"/>
      <w:r w:rsidR="00CC6D77">
        <w:t>efnafræði</w:t>
      </w:r>
      <w:proofErr w:type="spellEnd"/>
      <w:r w:rsidR="00CC6D77">
        <w:t xml:space="preserve"> en </w:t>
      </w:r>
      <w:proofErr w:type="spellStart"/>
      <w:r>
        <w:t>Umhverfismennt</w:t>
      </w:r>
      <w:proofErr w:type="spellEnd"/>
      <w:r>
        <w:t xml:space="preserve"> </w:t>
      </w:r>
      <w:proofErr w:type="spellStart"/>
      <w:r>
        <w:t>er</w:t>
      </w:r>
      <w:proofErr w:type="spellEnd"/>
      <w:r>
        <w:t xml:space="preserve"> </w:t>
      </w:r>
      <w:proofErr w:type="spellStart"/>
      <w:r>
        <w:t>inni</w:t>
      </w:r>
      <w:proofErr w:type="spellEnd"/>
      <w:r>
        <w:t>.</w:t>
      </w:r>
    </w:p>
  </w:comment>
  <w:comment w:id="121" w:author="Allyson" w:date="2013-08-21T11:38:00Z" w:initials="A">
    <w:p w:rsidR="00614029" w:rsidRDefault="00614029">
      <w:pPr>
        <w:pStyle w:val="CommentText"/>
      </w:pPr>
      <w:r>
        <w:rPr>
          <w:rStyle w:val="CommentReference"/>
        </w:rPr>
        <w:annotationRef/>
      </w:r>
      <w:proofErr w:type="spellStart"/>
      <w:r>
        <w:t>Ég</w:t>
      </w:r>
      <w:proofErr w:type="spellEnd"/>
      <w:r>
        <w:t xml:space="preserve"> </w:t>
      </w:r>
      <w:proofErr w:type="spellStart"/>
      <w:r>
        <w:t>veit</w:t>
      </w:r>
      <w:proofErr w:type="spellEnd"/>
      <w:r>
        <w:t xml:space="preserve"> </w:t>
      </w:r>
      <w:proofErr w:type="spellStart"/>
      <w:r>
        <w:t>að</w:t>
      </w:r>
      <w:proofErr w:type="spellEnd"/>
      <w:r>
        <w:t xml:space="preserve"> </w:t>
      </w:r>
      <w:proofErr w:type="spellStart"/>
      <w:r>
        <w:t>efnafræði</w:t>
      </w:r>
      <w:proofErr w:type="spellEnd"/>
      <w:r>
        <w:t xml:space="preserve"> </w:t>
      </w:r>
      <w:proofErr w:type="spellStart"/>
      <w:r>
        <w:t>er</w:t>
      </w:r>
      <w:proofErr w:type="spellEnd"/>
      <w:r>
        <w:t xml:space="preserve"> </w:t>
      </w:r>
      <w:proofErr w:type="spellStart"/>
      <w:r>
        <w:t>ekki</w:t>
      </w:r>
      <w:proofErr w:type="spellEnd"/>
      <w:r>
        <w:t xml:space="preserve"> </w:t>
      </w:r>
      <w:proofErr w:type="spellStart"/>
      <w:r>
        <w:t>með</w:t>
      </w:r>
      <w:proofErr w:type="spellEnd"/>
      <w:r>
        <w:t xml:space="preserve"> í </w:t>
      </w:r>
      <w:proofErr w:type="spellStart"/>
      <w:r>
        <w:t>námskránni</w:t>
      </w:r>
      <w:proofErr w:type="spellEnd"/>
      <w:r>
        <w:t xml:space="preserve"> en </w:t>
      </w:r>
      <w:proofErr w:type="spellStart"/>
      <w:r>
        <w:t>þér</w:t>
      </w:r>
      <w:proofErr w:type="spellEnd"/>
      <w:r>
        <w:t xml:space="preserve"> </w:t>
      </w:r>
      <w:proofErr w:type="spellStart"/>
      <w:r>
        <w:t>er</w:t>
      </w:r>
      <w:proofErr w:type="spellEnd"/>
      <w:r>
        <w:t xml:space="preserve"> </w:t>
      </w:r>
      <w:proofErr w:type="spellStart"/>
      <w:r>
        <w:t>óhætt</w:t>
      </w:r>
      <w:proofErr w:type="spellEnd"/>
      <w:r>
        <w:t xml:space="preserve"> </w:t>
      </w:r>
      <w:proofErr w:type="spellStart"/>
      <w:r>
        <w:t>að</w:t>
      </w:r>
      <w:proofErr w:type="spellEnd"/>
      <w:r>
        <w:t xml:space="preserve"> </w:t>
      </w:r>
      <w:proofErr w:type="spellStart"/>
      <w:r>
        <w:t>nefna</w:t>
      </w:r>
      <w:proofErr w:type="spellEnd"/>
      <w:r>
        <w:t xml:space="preserve"> </w:t>
      </w:r>
      <w:proofErr w:type="spellStart"/>
      <w:r>
        <w:t>þetta</w:t>
      </w:r>
      <w:proofErr w:type="spellEnd"/>
      <w:r>
        <w:t xml:space="preserve"> </w:t>
      </w:r>
      <w:proofErr w:type="spellStart"/>
      <w:r>
        <w:t>hér</w:t>
      </w:r>
      <w:proofErr w:type="spellEnd"/>
    </w:p>
  </w:comment>
  <w:comment w:id="135" w:author="Allyson" w:date="2013-08-21T11:38:00Z" w:initials="A">
    <w:p w:rsidR="00342C3E" w:rsidRDefault="00342C3E">
      <w:pPr>
        <w:pStyle w:val="CommentText"/>
      </w:pPr>
      <w:r>
        <w:rPr>
          <w:rStyle w:val="CommentReference"/>
        </w:rPr>
        <w:annotationRef/>
      </w:r>
      <w:proofErr w:type="spellStart"/>
      <w:r>
        <w:t>Er</w:t>
      </w:r>
      <w:proofErr w:type="spellEnd"/>
      <w:r>
        <w:t xml:space="preserve"> </w:t>
      </w:r>
      <w:proofErr w:type="spellStart"/>
      <w:r>
        <w:t>þetta</w:t>
      </w:r>
      <w:proofErr w:type="spellEnd"/>
      <w:r>
        <w:t xml:space="preserve"> </w:t>
      </w:r>
      <w:proofErr w:type="spellStart"/>
      <w:r>
        <w:t>ekki</w:t>
      </w:r>
      <w:proofErr w:type="spellEnd"/>
      <w:r>
        <w:t xml:space="preserve"> </w:t>
      </w:r>
      <w:proofErr w:type="spellStart"/>
      <w:r>
        <w:t>öfugt</w:t>
      </w:r>
      <w:proofErr w:type="spellEnd"/>
      <w:r>
        <w:t>?</w:t>
      </w:r>
    </w:p>
  </w:comment>
  <w:comment w:id="144" w:author="Allyson" w:date="2013-08-21T11:38:00Z" w:initials="A">
    <w:p w:rsidR="00614029" w:rsidRDefault="00614029">
      <w:pPr>
        <w:pStyle w:val="CommentText"/>
      </w:pPr>
      <w:r>
        <w:rPr>
          <w:rStyle w:val="CommentReference"/>
        </w:rPr>
        <w:annotationRef/>
      </w:r>
      <w:proofErr w:type="spellStart"/>
      <w:r>
        <w:t>Það</w:t>
      </w:r>
      <w:proofErr w:type="spellEnd"/>
      <w:r>
        <w:t xml:space="preserve"> </w:t>
      </w:r>
      <w:proofErr w:type="spellStart"/>
      <w:r>
        <w:t>væri</w:t>
      </w:r>
      <w:proofErr w:type="spellEnd"/>
      <w:r>
        <w:t xml:space="preserve"> </w:t>
      </w:r>
      <w:proofErr w:type="spellStart"/>
      <w:r>
        <w:t>mjög</w:t>
      </w:r>
      <w:proofErr w:type="spellEnd"/>
      <w:r>
        <w:t xml:space="preserve"> </w:t>
      </w:r>
      <w:proofErr w:type="spellStart"/>
      <w:r>
        <w:t>gott</w:t>
      </w:r>
      <w:proofErr w:type="spellEnd"/>
      <w:r>
        <w:t xml:space="preserve"> </w:t>
      </w:r>
      <w:proofErr w:type="spellStart"/>
      <w:r>
        <w:t>að</w:t>
      </w:r>
      <w:proofErr w:type="spellEnd"/>
      <w:r>
        <w:t xml:space="preserve"> </w:t>
      </w:r>
      <w:proofErr w:type="spellStart"/>
      <w:r>
        <w:t>bæta</w:t>
      </w:r>
      <w:proofErr w:type="spellEnd"/>
      <w:r>
        <w:t xml:space="preserve"> </w:t>
      </w:r>
      <w:proofErr w:type="spellStart"/>
      <w:r>
        <w:t>við</w:t>
      </w:r>
      <w:proofErr w:type="spellEnd"/>
      <w:r>
        <w:t xml:space="preserve"> </w:t>
      </w:r>
      <w:proofErr w:type="spellStart"/>
      <w:r>
        <w:t>eina</w:t>
      </w:r>
      <w:proofErr w:type="spellEnd"/>
      <w:r>
        <w:t xml:space="preserve"> </w:t>
      </w:r>
      <w:proofErr w:type="spellStart"/>
      <w:r>
        <w:t>setningu</w:t>
      </w:r>
      <w:proofErr w:type="spellEnd"/>
      <w:r>
        <w:t xml:space="preserve"> um </w:t>
      </w:r>
      <w:proofErr w:type="spellStart"/>
      <w:r>
        <w:t>hæfniviðmið</w:t>
      </w:r>
      <w:proofErr w:type="spellEnd"/>
      <w:r>
        <w:t xml:space="preserve"> um </w:t>
      </w:r>
      <w:proofErr w:type="spellStart"/>
      <w:r w:rsidRPr="00614029">
        <w:rPr>
          <w:b/>
        </w:rPr>
        <w:t>verklag</w:t>
      </w:r>
      <w:proofErr w:type="spellEnd"/>
      <w:r>
        <w:t xml:space="preserve"> </w:t>
      </w:r>
      <w:proofErr w:type="spellStart"/>
      <w:r>
        <w:t>sem</w:t>
      </w:r>
      <w:proofErr w:type="spellEnd"/>
      <w:r>
        <w:t xml:space="preserve"> </w:t>
      </w:r>
      <w:proofErr w:type="spellStart"/>
      <w:r>
        <w:t>eru</w:t>
      </w:r>
      <w:proofErr w:type="spellEnd"/>
      <w:r>
        <w:t xml:space="preserve"> </w:t>
      </w:r>
      <w:proofErr w:type="spellStart"/>
      <w:r>
        <w:t>einnig</w:t>
      </w:r>
      <w:proofErr w:type="spellEnd"/>
      <w:r>
        <w:t xml:space="preserve"> </w:t>
      </w:r>
      <w:proofErr w:type="spellStart"/>
      <w:r>
        <w:t>fimm</w:t>
      </w:r>
      <w:proofErr w:type="spellEnd"/>
      <w:r>
        <w:t xml:space="preserve"> – </w:t>
      </w:r>
      <w:proofErr w:type="spellStart"/>
      <w:r>
        <w:t>og</w:t>
      </w:r>
      <w:proofErr w:type="spellEnd"/>
      <w:r>
        <w:t xml:space="preserve"> sum </w:t>
      </w:r>
      <w:proofErr w:type="spellStart"/>
      <w:r>
        <w:t>þeirra</w:t>
      </w:r>
      <w:proofErr w:type="spellEnd"/>
      <w:r>
        <w:t xml:space="preserve"> </w:t>
      </w:r>
      <w:proofErr w:type="spellStart"/>
      <w:r>
        <w:t>passar</w:t>
      </w:r>
      <w:proofErr w:type="spellEnd"/>
      <w:r>
        <w:t xml:space="preserve"> </w:t>
      </w:r>
      <w:proofErr w:type="spellStart"/>
      <w:r>
        <w:t>einnig</w:t>
      </w:r>
      <w:proofErr w:type="spellEnd"/>
      <w:r>
        <w:t xml:space="preserve"> </w:t>
      </w:r>
      <w:proofErr w:type="spellStart"/>
      <w:r>
        <w:t>vel</w:t>
      </w:r>
      <w:proofErr w:type="spellEnd"/>
      <w:r>
        <w:t xml:space="preserve"> </w:t>
      </w:r>
      <w:proofErr w:type="spellStart"/>
      <w:r>
        <w:t>hér</w:t>
      </w:r>
      <w:proofErr w:type="spellEnd"/>
      <w:r>
        <w:t>.</w:t>
      </w:r>
    </w:p>
  </w:comment>
  <w:comment w:id="407" w:author="Allyson" w:date="2013-08-21T11:38:00Z" w:initials="A">
    <w:p w:rsidR="002C4574" w:rsidRDefault="002C4574">
      <w:pPr>
        <w:pStyle w:val="CommentText"/>
      </w:pPr>
      <w:r>
        <w:rPr>
          <w:rStyle w:val="CommentReference"/>
        </w:rPr>
        <w:annotationRef/>
      </w:r>
      <w:proofErr w:type="spellStart"/>
      <w:r>
        <w:t>Hvers</w:t>
      </w:r>
      <w:proofErr w:type="spellEnd"/>
      <w:r>
        <w:t xml:space="preserve"> </w:t>
      </w:r>
      <w:proofErr w:type="spellStart"/>
      <w:r>
        <w:t>vegna</w:t>
      </w:r>
      <w:proofErr w:type="spellEnd"/>
      <w:r>
        <w:t xml:space="preserve"> </w:t>
      </w:r>
      <w:proofErr w:type="spellStart"/>
      <w:r>
        <w:t>er</w:t>
      </w:r>
      <w:proofErr w:type="spellEnd"/>
      <w:r>
        <w:t xml:space="preserve"> </w:t>
      </w:r>
      <w:proofErr w:type="spellStart"/>
      <w:r>
        <w:t>þetta</w:t>
      </w:r>
      <w:proofErr w:type="spellEnd"/>
      <w:r>
        <w:t xml:space="preserve"> með?</w:t>
      </w:r>
    </w:p>
  </w:comment>
  <w:comment w:id="408" w:author="Hildur Eva Sigurðardóttir" w:date="2013-08-21T21:23:00Z" w:initials="HES">
    <w:p w:rsidR="00100E06" w:rsidRDefault="00100E06">
      <w:pPr>
        <w:pStyle w:val="CommentText"/>
      </w:pPr>
      <w:r>
        <w:rPr>
          <w:rStyle w:val="CommentReference"/>
        </w:rPr>
        <w:annotationRef/>
      </w:r>
      <w:proofErr w:type="spellStart"/>
      <w:r>
        <w:t>Af</w:t>
      </w:r>
      <w:proofErr w:type="spellEnd"/>
      <w:r>
        <w:t xml:space="preserve"> </w:t>
      </w:r>
      <w:proofErr w:type="spellStart"/>
      <w:r>
        <w:t>þvi</w:t>
      </w:r>
      <w:proofErr w:type="spellEnd"/>
      <w:r>
        <w:t xml:space="preserve"> </w:t>
      </w:r>
      <w:proofErr w:type="spellStart"/>
      <w:r>
        <w:t>Svav</w:t>
      </w:r>
      <w:proofErr w:type="spellEnd"/>
      <w:r>
        <w:t xml:space="preserve"> </w:t>
      </w:r>
      <w:proofErr w:type="spellStart"/>
      <w:r>
        <w:t>sagði</w:t>
      </w:r>
      <w:proofErr w:type="spellEnd"/>
      <w:r>
        <w:t xml:space="preserve"> </w:t>
      </w:r>
      <w:proofErr w:type="spellStart"/>
      <w:r>
        <w:t>mér</w:t>
      </w:r>
      <w:proofErr w:type="spellEnd"/>
      <w:r>
        <w:t xml:space="preserve"> </w:t>
      </w:r>
      <w:proofErr w:type="spellStart"/>
      <w:r>
        <w:t>að</w:t>
      </w:r>
      <w:proofErr w:type="spellEnd"/>
      <w:r>
        <w:t xml:space="preserve"> </w:t>
      </w:r>
      <w:proofErr w:type="spellStart"/>
      <w:r>
        <w:t>eðlisfræðikennarar</w:t>
      </w:r>
      <w:proofErr w:type="spellEnd"/>
      <w:r>
        <w:t xml:space="preserve"> </w:t>
      </w:r>
      <w:proofErr w:type="spellStart"/>
      <w:r>
        <w:t>eru</w:t>
      </w:r>
      <w:proofErr w:type="spellEnd"/>
      <w:r>
        <w:t xml:space="preserve"> </w:t>
      </w:r>
      <w:proofErr w:type="spellStart"/>
      <w:r>
        <w:t>alltaf</w:t>
      </w:r>
      <w:proofErr w:type="spellEnd"/>
      <w:r>
        <w:t xml:space="preserve"> </w:t>
      </w:r>
      <w:proofErr w:type="spellStart"/>
      <w:r>
        <w:t>að</w:t>
      </w:r>
      <w:proofErr w:type="spellEnd"/>
      <w:r>
        <w:t xml:space="preserve"> </w:t>
      </w:r>
      <w:proofErr w:type="spellStart"/>
      <w:r>
        <w:t>reyna</w:t>
      </w:r>
      <w:proofErr w:type="spellEnd"/>
      <w:r>
        <w:t xml:space="preserve"> </w:t>
      </w:r>
      <w:proofErr w:type="spellStart"/>
      <w:r>
        <w:t>að</w:t>
      </w:r>
      <w:proofErr w:type="spellEnd"/>
      <w:r>
        <w:t xml:space="preserve"> 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font>
  <w:font w:name="Calibri">
    <w:panose1 w:val="020F0502020204030204"/>
    <w:charset w:val="00"/>
    <w:family w:val="swiss"/>
    <w:pitch w:val="variable"/>
    <w:sig w:usb0="E00002FF" w:usb1="4000ACFF" w:usb2="00000001" w:usb3="00000000" w:csb0="0000019F" w:csb1="00000000"/>
  </w:font>
  <w:font w:name="WenQuanYi Micro Hei">
    <w:altName w:val="MS PMincho"/>
    <w:charset w:val="80"/>
    <w:family w:val="roman"/>
    <w:pitch w:val="default"/>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355"/>
    <w:multiLevelType w:val="multilevel"/>
    <w:tmpl w:val="98CC4B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4AE"/>
    <w:rsid w:val="000424EB"/>
    <w:rsid w:val="000B1EFD"/>
    <w:rsid w:val="000D6434"/>
    <w:rsid w:val="00100E06"/>
    <w:rsid w:val="00137485"/>
    <w:rsid w:val="00225707"/>
    <w:rsid w:val="00295F10"/>
    <w:rsid w:val="002B3897"/>
    <w:rsid w:val="002C13EB"/>
    <w:rsid w:val="002C4574"/>
    <w:rsid w:val="002D54AE"/>
    <w:rsid w:val="002F26CB"/>
    <w:rsid w:val="00312F57"/>
    <w:rsid w:val="00342C3E"/>
    <w:rsid w:val="0035440D"/>
    <w:rsid w:val="003A3B7C"/>
    <w:rsid w:val="003D6E08"/>
    <w:rsid w:val="003E7622"/>
    <w:rsid w:val="00420162"/>
    <w:rsid w:val="00426D4E"/>
    <w:rsid w:val="004C5236"/>
    <w:rsid w:val="004E5997"/>
    <w:rsid w:val="004F09C3"/>
    <w:rsid w:val="004F5A72"/>
    <w:rsid w:val="005045AF"/>
    <w:rsid w:val="00581790"/>
    <w:rsid w:val="00583A29"/>
    <w:rsid w:val="005E3EA5"/>
    <w:rsid w:val="00613197"/>
    <w:rsid w:val="00614029"/>
    <w:rsid w:val="00630398"/>
    <w:rsid w:val="00654BE0"/>
    <w:rsid w:val="006702FC"/>
    <w:rsid w:val="006E63E4"/>
    <w:rsid w:val="00762301"/>
    <w:rsid w:val="007756A5"/>
    <w:rsid w:val="00781A5D"/>
    <w:rsid w:val="007A7FE7"/>
    <w:rsid w:val="007B3D0C"/>
    <w:rsid w:val="00805642"/>
    <w:rsid w:val="008266E7"/>
    <w:rsid w:val="00857D14"/>
    <w:rsid w:val="00872D1F"/>
    <w:rsid w:val="008C09A2"/>
    <w:rsid w:val="008C4E3B"/>
    <w:rsid w:val="009C3CAC"/>
    <w:rsid w:val="009D22B3"/>
    <w:rsid w:val="009E4AAC"/>
    <w:rsid w:val="00A223C0"/>
    <w:rsid w:val="00A27302"/>
    <w:rsid w:val="00A27A86"/>
    <w:rsid w:val="00A5233D"/>
    <w:rsid w:val="00A95942"/>
    <w:rsid w:val="00AC09B0"/>
    <w:rsid w:val="00AF14DA"/>
    <w:rsid w:val="00B00297"/>
    <w:rsid w:val="00B050E4"/>
    <w:rsid w:val="00B053C2"/>
    <w:rsid w:val="00B541FD"/>
    <w:rsid w:val="00B77E8C"/>
    <w:rsid w:val="00BA6D4A"/>
    <w:rsid w:val="00BA7FDE"/>
    <w:rsid w:val="00C07A98"/>
    <w:rsid w:val="00C2763C"/>
    <w:rsid w:val="00C37C72"/>
    <w:rsid w:val="00C50E66"/>
    <w:rsid w:val="00C97FD5"/>
    <w:rsid w:val="00CC5DB5"/>
    <w:rsid w:val="00CC6D77"/>
    <w:rsid w:val="00CF1752"/>
    <w:rsid w:val="00D2329D"/>
    <w:rsid w:val="00D95B20"/>
    <w:rsid w:val="00D961E1"/>
    <w:rsid w:val="00DC51F3"/>
    <w:rsid w:val="00DD1F45"/>
    <w:rsid w:val="00E20107"/>
    <w:rsid w:val="00E238E2"/>
    <w:rsid w:val="00E270A0"/>
    <w:rsid w:val="00E600FB"/>
    <w:rsid w:val="00E95AD6"/>
    <w:rsid w:val="00EA0A85"/>
    <w:rsid w:val="00EA0DBB"/>
    <w:rsid w:val="00EA45E8"/>
    <w:rsid w:val="00F445B0"/>
    <w:rsid w:val="00F839B4"/>
    <w:rsid w:val="00FE2F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54AE"/>
    <w:pPr>
      <w:tabs>
        <w:tab w:val="left" w:pos="4959"/>
      </w:tabs>
      <w:suppressAutoHyphens/>
      <w:overflowPunct w:val="0"/>
      <w:spacing w:after="120" w:line="100" w:lineRule="atLeast"/>
      <w:ind w:left="1417" w:hanging="425"/>
      <w:jc w:val="both"/>
    </w:pPr>
    <w:rPr>
      <w:rFonts w:ascii="Calibri" w:eastAsia="WenQuanYi Micro Hei" w:hAnsi="Calibri" w:cs="Calibri"/>
      <w:color w:val="00000A"/>
      <w:kern w:val="1"/>
      <w:lang w:val="en-US" w:eastAsia="ar-SA"/>
    </w:rPr>
  </w:style>
  <w:style w:type="character" w:customStyle="1" w:styleId="BodyTextChar">
    <w:name w:val="Body Text Char"/>
    <w:basedOn w:val="DefaultParagraphFont"/>
    <w:link w:val="BodyText"/>
    <w:rsid w:val="002D54AE"/>
    <w:rPr>
      <w:rFonts w:ascii="Calibri" w:eastAsia="WenQuanYi Micro Hei" w:hAnsi="Calibri" w:cs="Calibri"/>
      <w:color w:val="00000A"/>
      <w:kern w:val="1"/>
      <w:lang w:val="en-US" w:eastAsia="ar-SA"/>
    </w:rPr>
  </w:style>
  <w:style w:type="character" w:styleId="CommentReference">
    <w:name w:val="annotation reference"/>
    <w:uiPriority w:val="99"/>
    <w:semiHidden/>
    <w:unhideWhenUsed/>
    <w:rsid w:val="002D54AE"/>
    <w:rPr>
      <w:sz w:val="16"/>
      <w:szCs w:val="16"/>
    </w:rPr>
  </w:style>
  <w:style w:type="paragraph" w:styleId="CommentText">
    <w:name w:val="annotation text"/>
    <w:basedOn w:val="Normal"/>
    <w:link w:val="CommentTextChar"/>
    <w:uiPriority w:val="99"/>
    <w:semiHidden/>
    <w:unhideWhenUsed/>
    <w:rsid w:val="002D54AE"/>
    <w:pPr>
      <w:tabs>
        <w:tab w:val="left" w:pos="4959"/>
      </w:tabs>
      <w:suppressAutoHyphens/>
      <w:overflowPunct w:val="0"/>
      <w:spacing w:after="0" w:line="100" w:lineRule="atLeast"/>
      <w:ind w:left="1417" w:hanging="425"/>
      <w:jc w:val="both"/>
    </w:pPr>
    <w:rPr>
      <w:rFonts w:ascii="Calibri" w:eastAsia="WenQuanYi Micro Hei" w:hAnsi="Calibri" w:cs="Calibri"/>
      <w:color w:val="00000A"/>
      <w:kern w:val="1"/>
      <w:sz w:val="20"/>
      <w:szCs w:val="20"/>
      <w:lang w:val="en-US" w:eastAsia="ar-SA"/>
    </w:rPr>
  </w:style>
  <w:style w:type="character" w:customStyle="1" w:styleId="CommentTextChar">
    <w:name w:val="Comment Text Char"/>
    <w:basedOn w:val="DefaultParagraphFont"/>
    <w:link w:val="CommentText"/>
    <w:uiPriority w:val="99"/>
    <w:semiHidden/>
    <w:rsid w:val="002D54AE"/>
    <w:rPr>
      <w:rFonts w:ascii="Calibri" w:eastAsia="WenQuanYi Micro Hei" w:hAnsi="Calibri" w:cs="Calibri"/>
      <w:color w:val="00000A"/>
      <w:kern w:val="1"/>
      <w:sz w:val="20"/>
      <w:szCs w:val="20"/>
      <w:lang w:val="en-US" w:eastAsia="ar-SA"/>
    </w:rPr>
  </w:style>
  <w:style w:type="paragraph" w:styleId="BalloonText">
    <w:name w:val="Balloon Text"/>
    <w:basedOn w:val="Normal"/>
    <w:link w:val="BalloonTextChar"/>
    <w:uiPriority w:val="99"/>
    <w:semiHidden/>
    <w:unhideWhenUsed/>
    <w:rsid w:val="002D5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4AE"/>
    <w:rPr>
      <w:rFonts w:ascii="Tahoma" w:hAnsi="Tahoma" w:cs="Tahoma"/>
      <w:sz w:val="16"/>
      <w:szCs w:val="16"/>
    </w:rPr>
  </w:style>
  <w:style w:type="character" w:customStyle="1" w:styleId="A1">
    <w:name w:val="A1"/>
    <w:rsid w:val="005E3EA5"/>
    <w:rPr>
      <w:rFonts w:cs="Minion Pro"/>
      <w:color w:val="000000"/>
      <w:sz w:val="20"/>
      <w:szCs w:val="20"/>
    </w:rPr>
  </w:style>
  <w:style w:type="paragraph" w:styleId="NormalWeb">
    <w:name w:val="Normal (Web)"/>
    <w:basedOn w:val="Normal"/>
    <w:rsid w:val="005E3EA5"/>
    <w:pPr>
      <w:tabs>
        <w:tab w:val="left" w:pos="4959"/>
      </w:tabs>
      <w:suppressAutoHyphens/>
      <w:overflowPunct w:val="0"/>
      <w:spacing w:before="28" w:after="28" w:line="100" w:lineRule="atLeast"/>
    </w:pPr>
    <w:rPr>
      <w:rFonts w:ascii="Times New Roman" w:eastAsia="Times New Roman" w:hAnsi="Times New Roman" w:cs="Times New Roman"/>
      <w:color w:val="00000A"/>
      <w:kern w:val="1"/>
      <w:sz w:val="24"/>
      <w:szCs w:val="24"/>
      <w:lang w:val="en-US" w:eastAsia="ar-SA"/>
    </w:rPr>
  </w:style>
  <w:style w:type="table" w:styleId="TableGrid">
    <w:name w:val="Table Grid"/>
    <w:basedOn w:val="TableNormal"/>
    <w:uiPriority w:val="59"/>
    <w:rsid w:val="00826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A0A85"/>
    <w:pPr>
      <w:tabs>
        <w:tab w:val="clear" w:pos="4959"/>
      </w:tabs>
      <w:suppressAutoHyphens w:val="0"/>
      <w:overflowPunct/>
      <w:spacing w:after="200" w:line="240" w:lineRule="auto"/>
      <w:ind w:left="0" w:firstLine="0"/>
      <w:jc w:val="left"/>
    </w:pPr>
    <w:rPr>
      <w:rFonts w:asciiTheme="minorHAnsi" w:eastAsiaTheme="minorHAnsi" w:hAnsiTheme="minorHAnsi" w:cstheme="minorBidi"/>
      <w:b/>
      <w:bCs/>
      <w:color w:val="auto"/>
      <w:kern w:val="0"/>
      <w:lang w:val="is-IS" w:eastAsia="en-US"/>
    </w:rPr>
  </w:style>
  <w:style w:type="character" w:customStyle="1" w:styleId="CommentSubjectChar">
    <w:name w:val="Comment Subject Char"/>
    <w:basedOn w:val="CommentTextChar"/>
    <w:link w:val="CommentSubject"/>
    <w:uiPriority w:val="99"/>
    <w:semiHidden/>
    <w:rsid w:val="00EA0A85"/>
    <w:rPr>
      <w:rFonts w:ascii="Calibri" w:eastAsia="WenQuanYi Micro Hei" w:hAnsi="Calibri" w:cs="Calibri"/>
      <w:b/>
      <w:bCs/>
      <w:color w:val="00000A"/>
      <w:kern w:val="1"/>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54AE"/>
    <w:pPr>
      <w:tabs>
        <w:tab w:val="left" w:pos="4959"/>
      </w:tabs>
      <w:suppressAutoHyphens/>
      <w:overflowPunct w:val="0"/>
      <w:spacing w:after="120" w:line="100" w:lineRule="atLeast"/>
      <w:ind w:left="1417" w:hanging="425"/>
      <w:jc w:val="both"/>
    </w:pPr>
    <w:rPr>
      <w:rFonts w:ascii="Calibri" w:eastAsia="WenQuanYi Micro Hei" w:hAnsi="Calibri" w:cs="Calibri"/>
      <w:color w:val="00000A"/>
      <w:kern w:val="1"/>
      <w:lang w:val="en-US" w:eastAsia="ar-SA"/>
    </w:rPr>
  </w:style>
  <w:style w:type="character" w:customStyle="1" w:styleId="BodyTextChar">
    <w:name w:val="Body Text Char"/>
    <w:basedOn w:val="DefaultParagraphFont"/>
    <w:link w:val="BodyText"/>
    <w:rsid w:val="002D54AE"/>
    <w:rPr>
      <w:rFonts w:ascii="Calibri" w:eastAsia="WenQuanYi Micro Hei" w:hAnsi="Calibri" w:cs="Calibri"/>
      <w:color w:val="00000A"/>
      <w:kern w:val="1"/>
      <w:lang w:val="en-US" w:eastAsia="ar-SA"/>
    </w:rPr>
  </w:style>
  <w:style w:type="character" w:styleId="CommentReference">
    <w:name w:val="annotation reference"/>
    <w:uiPriority w:val="99"/>
    <w:semiHidden/>
    <w:unhideWhenUsed/>
    <w:rsid w:val="002D54AE"/>
    <w:rPr>
      <w:sz w:val="16"/>
      <w:szCs w:val="16"/>
    </w:rPr>
  </w:style>
  <w:style w:type="paragraph" w:styleId="CommentText">
    <w:name w:val="annotation text"/>
    <w:basedOn w:val="Normal"/>
    <w:link w:val="CommentTextChar"/>
    <w:uiPriority w:val="99"/>
    <w:semiHidden/>
    <w:unhideWhenUsed/>
    <w:rsid w:val="002D54AE"/>
    <w:pPr>
      <w:tabs>
        <w:tab w:val="left" w:pos="4959"/>
      </w:tabs>
      <w:suppressAutoHyphens/>
      <w:overflowPunct w:val="0"/>
      <w:spacing w:after="0" w:line="100" w:lineRule="atLeast"/>
      <w:ind w:left="1417" w:hanging="425"/>
      <w:jc w:val="both"/>
    </w:pPr>
    <w:rPr>
      <w:rFonts w:ascii="Calibri" w:eastAsia="WenQuanYi Micro Hei" w:hAnsi="Calibri" w:cs="Calibri"/>
      <w:color w:val="00000A"/>
      <w:kern w:val="1"/>
      <w:sz w:val="20"/>
      <w:szCs w:val="20"/>
      <w:lang w:val="en-US" w:eastAsia="ar-SA"/>
    </w:rPr>
  </w:style>
  <w:style w:type="character" w:customStyle="1" w:styleId="CommentTextChar">
    <w:name w:val="Comment Text Char"/>
    <w:basedOn w:val="DefaultParagraphFont"/>
    <w:link w:val="CommentText"/>
    <w:uiPriority w:val="99"/>
    <w:semiHidden/>
    <w:rsid w:val="002D54AE"/>
    <w:rPr>
      <w:rFonts w:ascii="Calibri" w:eastAsia="WenQuanYi Micro Hei" w:hAnsi="Calibri" w:cs="Calibri"/>
      <w:color w:val="00000A"/>
      <w:kern w:val="1"/>
      <w:sz w:val="20"/>
      <w:szCs w:val="20"/>
      <w:lang w:val="en-US" w:eastAsia="ar-SA"/>
    </w:rPr>
  </w:style>
  <w:style w:type="paragraph" w:styleId="BalloonText">
    <w:name w:val="Balloon Text"/>
    <w:basedOn w:val="Normal"/>
    <w:link w:val="BalloonTextChar"/>
    <w:uiPriority w:val="99"/>
    <w:semiHidden/>
    <w:unhideWhenUsed/>
    <w:rsid w:val="002D5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4AE"/>
    <w:rPr>
      <w:rFonts w:ascii="Tahoma" w:hAnsi="Tahoma" w:cs="Tahoma"/>
      <w:sz w:val="16"/>
      <w:szCs w:val="16"/>
    </w:rPr>
  </w:style>
  <w:style w:type="character" w:customStyle="1" w:styleId="A1">
    <w:name w:val="A1"/>
    <w:rsid w:val="005E3EA5"/>
    <w:rPr>
      <w:rFonts w:cs="Minion Pro"/>
      <w:color w:val="000000"/>
      <w:sz w:val="20"/>
      <w:szCs w:val="20"/>
    </w:rPr>
  </w:style>
  <w:style w:type="paragraph" w:styleId="NormalWeb">
    <w:name w:val="Normal (Web)"/>
    <w:basedOn w:val="Normal"/>
    <w:rsid w:val="005E3EA5"/>
    <w:pPr>
      <w:tabs>
        <w:tab w:val="left" w:pos="4959"/>
      </w:tabs>
      <w:suppressAutoHyphens/>
      <w:overflowPunct w:val="0"/>
      <w:spacing w:before="28" w:after="28" w:line="100" w:lineRule="atLeast"/>
    </w:pPr>
    <w:rPr>
      <w:rFonts w:ascii="Times New Roman" w:eastAsia="Times New Roman" w:hAnsi="Times New Roman" w:cs="Times New Roman"/>
      <w:color w:val="00000A"/>
      <w:kern w:val="1"/>
      <w:sz w:val="24"/>
      <w:szCs w:val="24"/>
      <w:lang w:val="en-US" w:eastAsia="ar-SA"/>
    </w:rPr>
  </w:style>
  <w:style w:type="table" w:styleId="TableGrid">
    <w:name w:val="Table Grid"/>
    <w:basedOn w:val="TableNormal"/>
    <w:uiPriority w:val="59"/>
    <w:rsid w:val="00826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A0A85"/>
    <w:pPr>
      <w:tabs>
        <w:tab w:val="clear" w:pos="4959"/>
      </w:tabs>
      <w:suppressAutoHyphens w:val="0"/>
      <w:overflowPunct/>
      <w:spacing w:after="200" w:line="240" w:lineRule="auto"/>
      <w:ind w:left="0" w:firstLine="0"/>
      <w:jc w:val="left"/>
    </w:pPr>
    <w:rPr>
      <w:rFonts w:asciiTheme="minorHAnsi" w:eastAsiaTheme="minorHAnsi" w:hAnsiTheme="minorHAnsi" w:cstheme="minorBidi"/>
      <w:b/>
      <w:bCs/>
      <w:color w:val="auto"/>
      <w:kern w:val="0"/>
      <w:lang w:val="is-IS" w:eastAsia="en-US"/>
    </w:rPr>
  </w:style>
  <w:style w:type="character" w:customStyle="1" w:styleId="CommentSubjectChar">
    <w:name w:val="Comment Subject Char"/>
    <w:basedOn w:val="CommentTextChar"/>
    <w:link w:val="CommentSubject"/>
    <w:uiPriority w:val="99"/>
    <w:semiHidden/>
    <w:rsid w:val="00EA0A85"/>
    <w:rPr>
      <w:rFonts w:ascii="Calibri" w:eastAsia="WenQuanYi Micro Hei" w:hAnsi="Calibri" w:cs="Calibri"/>
      <w:b/>
      <w:bCs/>
      <w:color w:val="00000A"/>
      <w:kern w:val="1"/>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43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536808CC59F41ACCFDA78E4493046" ma:contentTypeVersion="0" ma:contentTypeDescription="Create a new document." ma:contentTypeScope="" ma:versionID="8c7570effc51d8f344e6f0f6b0262370">
  <xsd:schema xmlns:xsd="http://www.w3.org/2001/XMLSchema" xmlns:xs="http://www.w3.org/2001/XMLSchema" xmlns:p="http://schemas.microsoft.com/office/2006/metadata/properties" xmlns:ns2="0a365cb6-5cec-481e-8cb9-ab88911f7933" targetNamespace="http://schemas.microsoft.com/office/2006/metadata/properties" ma:root="true" ma:fieldsID="9dbb15831789d64a11c7b6f06603c887" ns2:_="">
    <xsd:import namespace="0a365cb6-5cec-481e-8cb9-ab88911f7933"/>
    <xsd:element name="properties">
      <xsd:complexType>
        <xsd:sequence>
          <xsd:element name="documentManagement">
            <xsd:complexType>
              <xsd:all>
                <xsd:element ref="ns2:Skjalateg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65cb6-5cec-481e-8cb9-ab88911f7933" elementFormDefault="qualified">
    <xsd:import namespace="http://schemas.microsoft.com/office/2006/documentManagement/types"/>
    <xsd:import namespace="http://schemas.microsoft.com/office/infopath/2007/PartnerControls"/>
    <xsd:element name="Skjalategund" ma:index="8" nillable="true" ma:displayName="Skjalategund" ma:list="{8f0996a8-2c1b-4675-b8ac-9c707f4cbb0a}" ma:internalName="Skjalategund" ma:showField="Skjalategund" ma:web="0a365cb6-5cec-481e-8cb9-ab88911f7933">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kjalategund xmlns="0a365cb6-5cec-481e-8cb9-ab88911f793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52CB0-B5B2-482D-8489-939275CA2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65cb6-5cec-481e-8cb9-ab88911f7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3423D8-A6E7-41D6-A05F-C1B2188A2D71}">
  <ds:schemaRefs>
    <ds:schemaRef ds:uri="http://schemas.microsoft.com/sharepoint/v3/contenttype/forms"/>
  </ds:schemaRefs>
</ds:datastoreItem>
</file>

<file path=customXml/itemProps3.xml><?xml version="1.0" encoding="utf-8"?>
<ds:datastoreItem xmlns:ds="http://schemas.openxmlformats.org/officeDocument/2006/customXml" ds:itemID="{EEB22B86-3778-42C1-A455-148E9A6DB971}">
  <ds:schemaRefs>
    <ds:schemaRef ds:uri="http://schemas.microsoft.com/office/2006/metadata/properties"/>
    <ds:schemaRef ds:uri="http://schemas.microsoft.com/office/infopath/2007/PartnerControls"/>
    <ds:schemaRef ds:uri="0a365cb6-5cec-481e-8cb9-ab88911f7933"/>
  </ds:schemaRefs>
</ds:datastoreItem>
</file>

<file path=customXml/itemProps4.xml><?xml version="1.0" encoding="utf-8"?>
<ds:datastoreItem xmlns:ds="http://schemas.openxmlformats.org/officeDocument/2006/customXml" ds:itemID="{5F3CF01A-D128-403F-8424-EDE97A5BC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Orkuveita Reykjavíkur</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Heiða Lind Sigurðardóttir</dc:creator>
  <cp:lastModifiedBy>Hildur Eva Sigurðardóttir</cp:lastModifiedBy>
  <cp:revision>2</cp:revision>
  <dcterms:created xsi:type="dcterms:W3CDTF">2013-08-26T16:40:00Z</dcterms:created>
  <dcterms:modified xsi:type="dcterms:W3CDTF">2013-08-26T16:40:00Z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0x010100147536808CC59F41ACCFDA78E4493046</vt:lpwstr>
  </property>
</Properties>
</file>